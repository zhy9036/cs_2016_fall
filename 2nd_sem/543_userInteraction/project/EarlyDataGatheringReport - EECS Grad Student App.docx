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CptS 543 Early Data Gathering Report</w:t>
      </w: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 xml:space="preserve">Yang Zhang, </w:t>
      </w:r>
      <w:r w:rsidRPr="00143528">
        <w:rPr>
          <w:rFonts w:ascii="Times New Roman" w:eastAsiaTheme="minorEastAsia" w:hAnsi="Times New Roman" w:cs="Times New Roman"/>
          <w:color w:val="auto"/>
          <w:sz w:val="32"/>
          <w:szCs w:val="32"/>
        </w:rPr>
        <w:t>Samaneh Aminikhanghah</w:t>
      </w:r>
      <w:r>
        <w:rPr>
          <w:rFonts w:ascii="Times New Roman" w:eastAsiaTheme="minorEastAsia" w:hAnsi="Times New Roman" w:cs="Times New Roman"/>
          <w:color w:val="auto"/>
          <w:sz w:val="32"/>
          <w:szCs w:val="32"/>
        </w:rPr>
        <w:t>i</w:t>
      </w:r>
    </w:p>
    <w:p w:rsidR="00143528" w:rsidRDefault="00143528" w:rsidP="00143528">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March 20, 2017</w:t>
      </w:r>
    </w:p>
    <w:p w:rsidR="007611D8" w:rsidRDefault="007611D8" w:rsidP="00143528">
      <w:pPr>
        <w:jc w:val="center"/>
      </w:pPr>
    </w:p>
    <w:p w:rsidR="00143528" w:rsidRDefault="00143528" w:rsidP="00143528">
      <w:pPr>
        <w:jc w:val="center"/>
      </w:pPr>
    </w:p>
    <w:p w:rsidR="00143528" w:rsidRDefault="00143528">
      <w:pPr>
        <w:spacing w:after="160" w:line="259" w:lineRule="auto"/>
      </w:pPr>
      <w:r>
        <w:br w:type="page"/>
      </w:r>
    </w:p>
    <w:p w:rsidR="00143528" w:rsidRPr="00714F4E" w:rsidRDefault="00143528" w:rsidP="00143528">
      <w:pPr>
        <w:pStyle w:val="Heading2"/>
        <w:rPr>
          <w:rFonts w:ascii="Times New Roman" w:hAnsi="Times New Roman" w:cs="Times New Roman"/>
          <w:b/>
        </w:rPr>
      </w:pPr>
      <w:r w:rsidRPr="00714F4E">
        <w:rPr>
          <w:rFonts w:ascii="Times New Roman" w:hAnsi="Times New Roman" w:cs="Times New Roman"/>
          <w:b/>
        </w:rPr>
        <w:lastRenderedPageBreak/>
        <w:t>Abstract</w:t>
      </w:r>
    </w:p>
    <w:p w:rsidR="00143528" w:rsidRPr="00714F4E" w:rsidRDefault="00143528" w:rsidP="00143528">
      <w:pPr>
        <w:rPr>
          <w:rFonts w:ascii="Times New Roman" w:hAnsi="Times New Roman" w:cs="Times New Roman"/>
        </w:rPr>
      </w:pPr>
    </w:p>
    <w:p w:rsidR="00143528" w:rsidRPr="00A80574" w:rsidRDefault="00274AFE" w:rsidP="00A80574">
      <w:pPr>
        <w:spacing w:before="120" w:after="120"/>
        <w:rPr>
          <w:rFonts w:ascii="Times New Roman" w:eastAsia="Times New Roman" w:hAnsi="Times New Roman" w:cs="Times New Roman"/>
          <w:rPrChange w:id="0" w:author="Samaneh" w:date="2017-03-22T23:58:00Z">
            <w:rPr>
              <w:rFonts w:ascii="Times New Roman" w:hAnsi="Times New Roman" w:cs="Times New Roman"/>
              <w:sz w:val="24"/>
              <w:szCs w:val="24"/>
            </w:rPr>
          </w:rPrChange>
        </w:rPr>
        <w:pPrChange w:id="1" w:author="Samaneh" w:date="2017-03-22T23:58:00Z">
          <w:pPr/>
        </w:pPrChange>
      </w:pPr>
      <w:r w:rsidRPr="00A80574">
        <w:rPr>
          <w:rFonts w:ascii="Times New Roman" w:eastAsia="Times New Roman" w:hAnsi="Times New Roman" w:cs="Times New Roman"/>
          <w:rPrChange w:id="2" w:author="Samaneh" w:date="2017-03-22T23:58:00Z">
            <w:rPr>
              <w:rFonts w:ascii="Times New Roman" w:hAnsi="Times New Roman" w:cs="Times New Roman"/>
              <w:sz w:val="24"/>
              <w:szCs w:val="24"/>
            </w:rPr>
          </w:rPrChange>
        </w:rPr>
        <w:t>We performed</w:t>
      </w:r>
      <w:r w:rsidR="00143528" w:rsidRPr="00A80574">
        <w:rPr>
          <w:rFonts w:ascii="Times New Roman" w:eastAsia="Times New Roman" w:hAnsi="Times New Roman" w:cs="Times New Roman"/>
          <w:rPrChange w:id="3" w:author="Samaneh" w:date="2017-03-22T23:58:00Z">
            <w:rPr>
              <w:rFonts w:ascii="Times New Roman" w:hAnsi="Times New Roman" w:cs="Times New Roman"/>
              <w:sz w:val="24"/>
              <w:szCs w:val="24"/>
            </w:rPr>
          </w:rPrChange>
        </w:rPr>
        <w:t xml:space="preserve"> contextual inquiries to </w:t>
      </w:r>
      <w:r w:rsidR="00382297" w:rsidRPr="00A80574">
        <w:rPr>
          <w:rFonts w:ascii="Times New Roman" w:eastAsia="Times New Roman" w:hAnsi="Times New Roman" w:cs="Times New Roman"/>
          <w:rPrChange w:id="4" w:author="Samaneh" w:date="2017-03-22T23:58:00Z">
            <w:rPr>
              <w:rFonts w:ascii="Times New Roman" w:hAnsi="Times New Roman" w:cs="Times New Roman"/>
              <w:sz w:val="24"/>
              <w:szCs w:val="24"/>
            </w:rPr>
          </w:rPrChange>
        </w:rPr>
        <w:t xml:space="preserve">find out what are the key features that should be implemented in a social application which specially target at </w:t>
      </w:r>
      <w:r w:rsidR="009A6683" w:rsidRPr="00A80574">
        <w:rPr>
          <w:rFonts w:ascii="Times New Roman" w:eastAsia="Times New Roman" w:hAnsi="Times New Roman" w:cs="Times New Roman"/>
          <w:rPrChange w:id="5" w:author="Samaneh" w:date="2017-03-22T23:58:00Z">
            <w:rPr>
              <w:rFonts w:ascii="Times New Roman" w:hAnsi="Times New Roman" w:cs="Times New Roman"/>
              <w:sz w:val="24"/>
              <w:szCs w:val="24"/>
            </w:rPr>
          </w:rPrChange>
        </w:rPr>
        <w:t xml:space="preserve">EECS </w:t>
      </w:r>
      <w:r w:rsidR="00382297" w:rsidRPr="00A80574">
        <w:rPr>
          <w:rFonts w:ascii="Times New Roman" w:eastAsia="Times New Roman" w:hAnsi="Times New Roman" w:cs="Times New Roman"/>
          <w:rPrChange w:id="6" w:author="Samaneh" w:date="2017-03-22T23:58:00Z">
            <w:rPr>
              <w:rFonts w:ascii="Times New Roman" w:hAnsi="Times New Roman" w:cs="Times New Roman"/>
              <w:sz w:val="24"/>
              <w:szCs w:val="24"/>
            </w:rPr>
          </w:rPrChange>
        </w:rPr>
        <w:t xml:space="preserve">graduate students. Knowing what graduate students mostly care about in both their academic and non-academic life are essential to design the graduate students social app. As a result of inquiries, we found that </w:t>
      </w:r>
      <w:r w:rsidR="00BE50D3" w:rsidRPr="00A80574">
        <w:rPr>
          <w:rFonts w:ascii="Times New Roman" w:eastAsia="Times New Roman" w:hAnsi="Times New Roman" w:cs="Times New Roman"/>
          <w:rPrChange w:id="7" w:author="Samaneh" w:date="2017-03-22T23:58:00Z">
            <w:rPr>
              <w:rFonts w:ascii="Times New Roman" w:hAnsi="Times New Roman" w:cs="Times New Roman"/>
              <w:sz w:val="24"/>
              <w:szCs w:val="24"/>
            </w:rPr>
          </w:rPrChange>
        </w:rPr>
        <w:t xml:space="preserve">there are two kinds of academic goals that graduate students are after. One is to continue their academic career by </w:t>
      </w:r>
      <w:r w:rsidR="00D32472" w:rsidRPr="00A80574">
        <w:rPr>
          <w:rFonts w:ascii="Times New Roman" w:eastAsia="Times New Roman" w:hAnsi="Times New Roman" w:cs="Times New Roman"/>
          <w:rPrChange w:id="8" w:author="Samaneh" w:date="2017-03-22T23:58:00Z">
            <w:rPr>
              <w:rFonts w:ascii="Times New Roman" w:hAnsi="Times New Roman" w:cs="Times New Roman"/>
              <w:sz w:val="24"/>
              <w:szCs w:val="24"/>
            </w:rPr>
          </w:rPrChange>
        </w:rPr>
        <w:t>applying post</w:t>
      </w:r>
      <w:r w:rsidR="00BE50D3" w:rsidRPr="00A80574">
        <w:rPr>
          <w:rFonts w:ascii="Times New Roman" w:eastAsia="Times New Roman" w:hAnsi="Times New Roman" w:cs="Times New Roman"/>
          <w:rPrChange w:id="9" w:author="Samaneh" w:date="2017-03-22T23:58:00Z">
            <w:rPr>
              <w:rFonts w:ascii="Times New Roman" w:hAnsi="Times New Roman" w:cs="Times New Roman"/>
              <w:sz w:val="24"/>
              <w:szCs w:val="24"/>
            </w:rPr>
          </w:rPrChange>
        </w:rPr>
        <w:t>-doc programs</w:t>
      </w:r>
      <w:r w:rsidR="009A6683" w:rsidRPr="00A80574">
        <w:rPr>
          <w:rFonts w:ascii="Times New Roman" w:eastAsia="Times New Roman" w:hAnsi="Times New Roman" w:cs="Times New Roman"/>
          <w:rPrChange w:id="10" w:author="Samaneh" w:date="2017-03-22T23:58:00Z">
            <w:rPr>
              <w:rFonts w:ascii="Times New Roman" w:hAnsi="Times New Roman" w:cs="Times New Roman"/>
              <w:sz w:val="24"/>
              <w:szCs w:val="24"/>
            </w:rPr>
          </w:rPrChange>
        </w:rPr>
        <w:t xml:space="preserve"> or faculty positions</w:t>
      </w:r>
      <w:r w:rsidR="00BE50D3" w:rsidRPr="00A80574">
        <w:rPr>
          <w:rFonts w:ascii="Times New Roman" w:eastAsia="Times New Roman" w:hAnsi="Times New Roman" w:cs="Times New Roman"/>
          <w:rPrChange w:id="11" w:author="Samaneh" w:date="2017-03-22T23:58:00Z">
            <w:rPr>
              <w:rFonts w:ascii="Times New Roman" w:hAnsi="Times New Roman" w:cs="Times New Roman"/>
              <w:sz w:val="24"/>
              <w:szCs w:val="24"/>
            </w:rPr>
          </w:rPrChange>
        </w:rPr>
        <w:t xml:space="preserve">. The other one is to find a job in industry world. From the above finding, we concluded that it is important to provide both job postings and </w:t>
      </w:r>
      <w:r w:rsidR="009A6683" w:rsidRPr="00A80574">
        <w:rPr>
          <w:rFonts w:ascii="Times New Roman" w:eastAsia="Times New Roman" w:hAnsi="Times New Roman" w:cs="Times New Roman"/>
          <w:rPrChange w:id="12" w:author="Samaneh" w:date="2017-03-22T23:58:00Z">
            <w:rPr>
              <w:rFonts w:ascii="Times New Roman" w:hAnsi="Times New Roman" w:cs="Times New Roman"/>
              <w:sz w:val="24"/>
              <w:szCs w:val="24"/>
            </w:rPr>
          </w:rPrChange>
        </w:rPr>
        <w:t xml:space="preserve">academic </w:t>
      </w:r>
      <w:r w:rsidR="00BE50D3" w:rsidRPr="00A80574">
        <w:rPr>
          <w:rFonts w:ascii="Times New Roman" w:eastAsia="Times New Roman" w:hAnsi="Times New Roman" w:cs="Times New Roman"/>
          <w:rPrChange w:id="13" w:author="Samaneh" w:date="2017-03-22T23:58:00Z">
            <w:rPr>
              <w:rFonts w:ascii="Times New Roman" w:hAnsi="Times New Roman" w:cs="Times New Roman"/>
              <w:sz w:val="24"/>
              <w:szCs w:val="24"/>
            </w:rPr>
          </w:rPrChange>
        </w:rPr>
        <w:t>program information to users of graduate students social app.</w:t>
      </w:r>
      <w:r w:rsidR="00C02CBE" w:rsidRPr="00A80574">
        <w:rPr>
          <w:rFonts w:ascii="Times New Roman" w:eastAsia="Times New Roman" w:hAnsi="Times New Roman" w:cs="Times New Roman"/>
          <w:rPrChange w:id="14" w:author="Samaneh" w:date="2017-03-22T23:58:00Z">
            <w:rPr>
              <w:rFonts w:ascii="Times New Roman" w:hAnsi="Times New Roman" w:cs="Times New Roman"/>
              <w:sz w:val="24"/>
              <w:szCs w:val="24"/>
            </w:rPr>
          </w:rPrChange>
        </w:rPr>
        <w:t xml:space="preserve"> In case of non-academic life, graduate students prefer to find other students or colleagues with same hobbies, schedule free time events and even ask questions.</w:t>
      </w:r>
      <w:r w:rsidR="00BE50D3" w:rsidRPr="00A80574">
        <w:rPr>
          <w:rFonts w:ascii="Times New Roman" w:eastAsia="Times New Roman" w:hAnsi="Times New Roman" w:cs="Times New Roman"/>
          <w:rPrChange w:id="15" w:author="Samaneh" w:date="2017-03-22T23:58:00Z">
            <w:rPr>
              <w:rFonts w:ascii="Times New Roman" w:hAnsi="Times New Roman" w:cs="Times New Roman"/>
              <w:sz w:val="24"/>
              <w:szCs w:val="24"/>
            </w:rPr>
          </w:rPrChange>
        </w:rPr>
        <w:t xml:space="preserve"> </w:t>
      </w:r>
      <w:r w:rsidR="00714F4E" w:rsidRPr="00A80574">
        <w:rPr>
          <w:rFonts w:ascii="Times New Roman" w:eastAsia="Times New Roman" w:hAnsi="Times New Roman" w:cs="Times New Roman"/>
          <w:rPrChange w:id="16" w:author="Samaneh" w:date="2017-03-22T23:58:00Z">
            <w:rPr>
              <w:rFonts w:ascii="Times New Roman" w:hAnsi="Times New Roman" w:cs="Times New Roman"/>
              <w:sz w:val="24"/>
              <w:szCs w:val="24"/>
            </w:rPr>
          </w:rPrChange>
        </w:rPr>
        <w:t xml:space="preserve">This defined the principal line in our design and other functions are discussed in the later part of this report. </w:t>
      </w:r>
    </w:p>
    <w:p w:rsidR="00714F4E" w:rsidRPr="00714F4E" w:rsidRDefault="00714F4E" w:rsidP="00143528">
      <w:pPr>
        <w:rPr>
          <w:rFonts w:ascii="Times New Roman" w:hAnsi="Times New Roman" w:cs="Times New Roman"/>
          <w:sz w:val="24"/>
          <w:szCs w:val="24"/>
        </w:rPr>
      </w:pPr>
    </w:p>
    <w:p w:rsidR="00714F4E" w:rsidRPr="00714F4E" w:rsidRDefault="00714F4E" w:rsidP="00714F4E">
      <w:pPr>
        <w:pStyle w:val="Heading2"/>
        <w:rPr>
          <w:rFonts w:ascii="Times New Roman" w:hAnsi="Times New Roman" w:cs="Times New Roman"/>
          <w:b/>
        </w:rPr>
      </w:pPr>
      <w:r w:rsidRPr="00714F4E">
        <w:rPr>
          <w:rFonts w:ascii="Times New Roman" w:hAnsi="Times New Roman" w:cs="Times New Roman"/>
          <w:b/>
        </w:rPr>
        <w:t>Design project focus and research questions</w:t>
      </w:r>
    </w:p>
    <w:p w:rsidR="00714F4E" w:rsidRPr="00714F4E" w:rsidRDefault="00714F4E" w:rsidP="00714F4E">
      <w:pPr>
        <w:rPr>
          <w:rFonts w:ascii="Times New Roman" w:hAnsi="Times New Roman" w:cs="Times New Roman"/>
        </w:rPr>
      </w:pPr>
    </w:p>
    <w:p w:rsidR="00714F4E" w:rsidRPr="00714F4E" w:rsidRDefault="00714F4E" w:rsidP="00714F4E">
      <w:pPr>
        <w:pStyle w:val="ListParagraph"/>
        <w:numPr>
          <w:ilvl w:val="0"/>
          <w:numId w:val="1"/>
        </w:numPr>
        <w:rPr>
          <w:rFonts w:ascii="Times New Roman" w:hAnsi="Times New Roman" w:cs="Times New Roman"/>
          <w:b/>
          <w:i/>
        </w:rPr>
      </w:pPr>
      <w:r w:rsidRPr="00714F4E">
        <w:rPr>
          <w:rFonts w:ascii="Times New Roman" w:hAnsi="Times New Roman" w:cs="Times New Roman"/>
          <w:b/>
          <w:i/>
        </w:rPr>
        <w:t>Design problem</w:t>
      </w:r>
      <w:r>
        <w:rPr>
          <w:rFonts w:ascii="Times New Roman" w:hAnsi="Times New Roman" w:cs="Times New Roman"/>
          <w:b/>
          <w:i/>
        </w:rPr>
        <w:t xml:space="preserve"> we aim to address</w:t>
      </w:r>
      <w:r w:rsidRPr="00714F4E">
        <w:rPr>
          <w:rFonts w:ascii="Times New Roman" w:hAnsi="Times New Roman" w:cs="Times New Roman"/>
          <w:b/>
          <w:i/>
        </w:rPr>
        <w:t xml:space="preserve"> </w:t>
      </w:r>
    </w:p>
    <w:p w:rsidR="007C1214" w:rsidRPr="00A80574" w:rsidRDefault="00714F4E" w:rsidP="00A80574">
      <w:pPr>
        <w:spacing w:before="120" w:after="120"/>
        <w:ind w:left="720"/>
        <w:rPr>
          <w:rFonts w:ascii="Times New Roman" w:eastAsia="Times New Roman" w:hAnsi="Times New Roman" w:cs="Times New Roman"/>
          <w:rPrChange w:id="17" w:author="Samaneh" w:date="2017-03-22T23:59:00Z">
            <w:rPr>
              <w:rFonts w:ascii="Times New Roman" w:hAnsi="Times New Roman" w:cs="Times New Roman"/>
            </w:rPr>
          </w:rPrChange>
        </w:rPr>
        <w:pPrChange w:id="18" w:author="Samaneh" w:date="2017-03-22T23:59:00Z">
          <w:pPr>
            <w:pStyle w:val="ListParagraph"/>
          </w:pPr>
        </w:pPrChange>
      </w:pPr>
      <w:r w:rsidRPr="00A80574">
        <w:rPr>
          <w:rFonts w:ascii="Times New Roman" w:eastAsia="Times New Roman" w:hAnsi="Times New Roman" w:cs="Times New Roman"/>
          <w:rPrChange w:id="19" w:author="Samaneh" w:date="2017-03-22T23:59:00Z">
            <w:rPr>
              <w:rFonts w:ascii="Times New Roman" w:hAnsi="Times New Roman" w:cs="Times New Roman"/>
            </w:rPr>
          </w:rPrChange>
        </w:rPr>
        <w:t xml:space="preserve">We want to design a social application to </w:t>
      </w:r>
      <w:r w:rsidR="007C1214" w:rsidRPr="00A80574">
        <w:rPr>
          <w:rFonts w:ascii="Times New Roman" w:eastAsia="Times New Roman" w:hAnsi="Times New Roman" w:cs="Times New Roman"/>
          <w:rPrChange w:id="20" w:author="Samaneh" w:date="2017-03-22T23:59:00Z">
            <w:rPr>
              <w:rFonts w:ascii="Times New Roman" w:hAnsi="Times New Roman" w:cs="Times New Roman"/>
            </w:rPr>
          </w:rPrChange>
        </w:rPr>
        <w:t xml:space="preserve">not only provide a platform that allow </w:t>
      </w:r>
      <w:r w:rsidR="00C02CBE" w:rsidRPr="00A80574">
        <w:rPr>
          <w:rFonts w:ascii="Times New Roman" w:eastAsia="Times New Roman" w:hAnsi="Times New Roman" w:cs="Times New Roman"/>
          <w:rPrChange w:id="21" w:author="Samaneh" w:date="2017-03-22T23:59:00Z">
            <w:rPr>
              <w:rFonts w:ascii="Times New Roman" w:hAnsi="Times New Roman" w:cs="Times New Roman"/>
            </w:rPr>
          </w:rPrChange>
        </w:rPr>
        <w:t xml:space="preserve">EECS </w:t>
      </w:r>
      <w:r w:rsidR="007C1214" w:rsidRPr="00A80574">
        <w:rPr>
          <w:rFonts w:ascii="Times New Roman" w:eastAsia="Times New Roman" w:hAnsi="Times New Roman" w:cs="Times New Roman"/>
          <w:rPrChange w:id="22" w:author="Samaneh" w:date="2017-03-22T23:59:00Z">
            <w:rPr>
              <w:rFonts w:ascii="Times New Roman" w:hAnsi="Times New Roman" w:cs="Times New Roman"/>
            </w:rPr>
          </w:rPrChange>
        </w:rPr>
        <w:t xml:space="preserve">graduate student to post activities and exchange information with others but also help them in their career (jobs, or </w:t>
      </w:r>
      <w:r w:rsidR="00C02CBE" w:rsidRPr="00A80574">
        <w:rPr>
          <w:rFonts w:ascii="Times New Roman" w:eastAsia="Times New Roman" w:hAnsi="Times New Roman" w:cs="Times New Roman"/>
          <w:rPrChange w:id="23" w:author="Samaneh" w:date="2017-03-22T23:59:00Z">
            <w:rPr>
              <w:rFonts w:ascii="Times New Roman" w:hAnsi="Times New Roman" w:cs="Times New Roman"/>
            </w:rPr>
          </w:rPrChange>
        </w:rPr>
        <w:t>academic</w:t>
      </w:r>
      <w:r w:rsidR="007C1214" w:rsidRPr="00A80574">
        <w:rPr>
          <w:rFonts w:ascii="Times New Roman" w:eastAsia="Times New Roman" w:hAnsi="Times New Roman" w:cs="Times New Roman"/>
          <w:rPrChange w:id="24" w:author="Samaneh" w:date="2017-03-22T23:59:00Z">
            <w:rPr>
              <w:rFonts w:ascii="Times New Roman" w:hAnsi="Times New Roman" w:cs="Times New Roman"/>
            </w:rPr>
          </w:rPrChange>
        </w:rPr>
        <w:t xml:space="preserve">). </w:t>
      </w:r>
    </w:p>
    <w:p w:rsidR="007C1214" w:rsidRDefault="007C1214" w:rsidP="00714F4E">
      <w:pPr>
        <w:pStyle w:val="ListParagraph"/>
        <w:rPr>
          <w:rFonts w:ascii="Times New Roman" w:hAnsi="Times New Roman" w:cs="Times New Roman"/>
        </w:rPr>
      </w:pPr>
    </w:p>
    <w:p w:rsidR="00E5173C" w:rsidRPr="00E5173C" w:rsidRDefault="00E5173C" w:rsidP="007C1214">
      <w:pPr>
        <w:pStyle w:val="ListParagraph"/>
        <w:numPr>
          <w:ilvl w:val="0"/>
          <w:numId w:val="1"/>
        </w:numPr>
        <w:rPr>
          <w:rFonts w:ascii="Times New Roman" w:hAnsi="Times New Roman" w:cs="Times New Roman"/>
          <w:b/>
          <w:i/>
        </w:rPr>
      </w:pPr>
      <w:r w:rsidRPr="00E5173C">
        <w:rPr>
          <w:rFonts w:ascii="Times New Roman" w:hAnsi="Times New Roman" w:cs="Times New Roman"/>
          <w:b/>
          <w:i/>
        </w:rPr>
        <w:t xml:space="preserve">Proposed functions </w:t>
      </w:r>
    </w:p>
    <w:p w:rsidR="00E5173C" w:rsidRPr="00A80574" w:rsidRDefault="00E5173C" w:rsidP="00A80574">
      <w:pPr>
        <w:pStyle w:val="ListParagraph"/>
        <w:numPr>
          <w:ilvl w:val="0"/>
          <w:numId w:val="13"/>
        </w:numPr>
        <w:spacing w:before="120" w:after="120"/>
        <w:rPr>
          <w:rFonts w:ascii="Times New Roman" w:eastAsia="Times New Roman" w:hAnsi="Times New Roman" w:cs="Times New Roman"/>
          <w:rPrChange w:id="25" w:author="Samaneh" w:date="2017-03-22T23:59:00Z">
            <w:rPr>
              <w:rFonts w:ascii="Times New Roman" w:hAnsi="Times New Roman" w:cs="Times New Roman"/>
            </w:rPr>
          </w:rPrChange>
        </w:rPr>
        <w:pPrChange w:id="26" w:author="Samaneh" w:date="2017-03-22T23:59:00Z">
          <w:pPr>
            <w:pStyle w:val="ListParagraph"/>
            <w:numPr>
              <w:numId w:val="2"/>
            </w:numPr>
            <w:ind w:left="1080" w:hanging="360"/>
          </w:pPr>
        </w:pPrChange>
      </w:pPr>
      <w:r w:rsidRPr="00A80574">
        <w:rPr>
          <w:rFonts w:ascii="Times New Roman" w:eastAsia="Times New Roman" w:hAnsi="Times New Roman" w:cs="Times New Roman"/>
          <w:rPrChange w:id="27" w:author="Samaneh" w:date="2017-03-22T23:59:00Z">
            <w:rPr>
              <w:rFonts w:ascii="Times New Roman" w:hAnsi="Times New Roman" w:cs="Times New Roman"/>
            </w:rPr>
          </w:rPrChange>
        </w:rPr>
        <w:t xml:space="preserve">Account Management </w:t>
      </w:r>
    </w:p>
    <w:p w:rsidR="00E5173C" w:rsidRPr="00A80574" w:rsidRDefault="00E5173C" w:rsidP="00A80574">
      <w:pPr>
        <w:spacing w:before="120" w:after="120"/>
        <w:ind w:left="720"/>
        <w:rPr>
          <w:rFonts w:ascii="Times New Roman" w:eastAsia="Times New Roman" w:hAnsi="Times New Roman" w:cs="Times New Roman"/>
          <w:rPrChange w:id="28" w:author="Samaneh" w:date="2017-03-22T23:59:00Z">
            <w:rPr>
              <w:rFonts w:ascii="Times New Roman" w:hAnsi="Times New Roman" w:cs="Times New Roman"/>
            </w:rPr>
          </w:rPrChange>
        </w:rPr>
        <w:pPrChange w:id="29" w:author="Samaneh" w:date="2017-03-22T23:59:00Z">
          <w:pPr>
            <w:pStyle w:val="ListParagraph"/>
          </w:pPr>
        </w:pPrChange>
      </w:pPr>
      <w:r w:rsidRPr="00A80574">
        <w:rPr>
          <w:rFonts w:ascii="Times New Roman" w:eastAsia="Times New Roman" w:hAnsi="Times New Roman" w:cs="Times New Roman"/>
          <w:rPrChange w:id="30" w:author="Samaneh" w:date="2017-03-22T23:59:00Z">
            <w:rPr>
              <w:rFonts w:ascii="Times New Roman" w:hAnsi="Times New Roman" w:cs="Times New Roman"/>
            </w:rPr>
          </w:rPrChange>
        </w:rPr>
        <w:t xml:space="preserve">Users can create a new account or close their existing accounts. They can also edit their account information and preferences. </w:t>
      </w:r>
    </w:p>
    <w:p w:rsidR="00E5173C" w:rsidRPr="00A80574" w:rsidRDefault="00E5173C" w:rsidP="00A80574">
      <w:pPr>
        <w:pStyle w:val="ListParagraph"/>
        <w:numPr>
          <w:ilvl w:val="0"/>
          <w:numId w:val="13"/>
        </w:numPr>
        <w:spacing w:before="120" w:after="120"/>
        <w:rPr>
          <w:rFonts w:ascii="Times New Roman" w:eastAsia="Times New Roman" w:hAnsi="Times New Roman" w:cs="Times New Roman"/>
          <w:rPrChange w:id="31" w:author="Samaneh" w:date="2017-03-22T23:59:00Z">
            <w:rPr>
              <w:rFonts w:ascii="Times New Roman" w:hAnsi="Times New Roman" w:cs="Times New Roman"/>
            </w:rPr>
          </w:rPrChange>
        </w:rPr>
        <w:pPrChange w:id="32" w:author="Samaneh" w:date="2017-03-22T23:59:00Z">
          <w:pPr>
            <w:pStyle w:val="ListParagraph"/>
            <w:numPr>
              <w:numId w:val="2"/>
            </w:numPr>
            <w:ind w:left="1080" w:hanging="360"/>
          </w:pPr>
        </w:pPrChange>
      </w:pPr>
      <w:r w:rsidRPr="00A80574">
        <w:rPr>
          <w:rFonts w:ascii="Times New Roman" w:eastAsia="Times New Roman" w:hAnsi="Times New Roman" w:cs="Times New Roman"/>
          <w:rPrChange w:id="33" w:author="Samaneh" w:date="2017-03-22T23:59:00Z">
            <w:rPr>
              <w:rFonts w:ascii="Times New Roman" w:hAnsi="Times New Roman" w:cs="Times New Roman"/>
            </w:rPr>
          </w:rPrChange>
        </w:rPr>
        <w:t>Dashboard</w:t>
      </w:r>
    </w:p>
    <w:p w:rsidR="00E5173C" w:rsidRPr="00A80574" w:rsidRDefault="00E5173C" w:rsidP="00A80574">
      <w:pPr>
        <w:spacing w:before="120" w:after="120"/>
        <w:ind w:left="720"/>
        <w:rPr>
          <w:rFonts w:ascii="Times New Roman" w:eastAsia="Times New Roman" w:hAnsi="Times New Roman" w:cs="Times New Roman"/>
          <w:rPrChange w:id="34" w:author="Samaneh" w:date="2017-03-22T23:59:00Z">
            <w:rPr>
              <w:rFonts w:ascii="Times New Roman" w:hAnsi="Times New Roman" w:cs="Times New Roman"/>
            </w:rPr>
          </w:rPrChange>
        </w:rPr>
        <w:pPrChange w:id="35" w:author="Samaneh" w:date="2017-03-22T23:59:00Z">
          <w:pPr>
            <w:ind w:left="720"/>
          </w:pPr>
        </w:pPrChange>
      </w:pPr>
      <w:r w:rsidRPr="00A80574">
        <w:rPr>
          <w:rFonts w:ascii="Times New Roman" w:eastAsia="Times New Roman" w:hAnsi="Times New Roman" w:cs="Times New Roman"/>
          <w:rPrChange w:id="36" w:author="Samaneh" w:date="2017-03-22T23:59:00Z">
            <w:rPr>
              <w:rFonts w:ascii="Times New Roman" w:hAnsi="Times New Roman" w:cs="Times New Roman"/>
            </w:rPr>
          </w:rPrChange>
        </w:rPr>
        <w:t xml:space="preserve">Dashboard are composed by 3 categories, which are Academic, Career and </w:t>
      </w:r>
      <w:del w:id="37" w:author="Samaneh" w:date="2017-03-22T23:17:00Z">
        <w:r w:rsidRPr="00A80574" w:rsidDel="000740F8">
          <w:rPr>
            <w:rFonts w:ascii="Times New Roman" w:eastAsia="Times New Roman" w:hAnsi="Times New Roman" w:cs="Times New Roman"/>
            <w:rPrChange w:id="38" w:author="Samaneh" w:date="2017-03-22T23:59:00Z">
              <w:rPr>
                <w:rFonts w:ascii="Times New Roman" w:hAnsi="Times New Roman" w:cs="Times New Roman"/>
              </w:rPr>
            </w:rPrChange>
          </w:rPr>
          <w:delText>Hobbits</w:delText>
        </w:r>
      </w:del>
      <w:ins w:id="39" w:author="Samaneh" w:date="2017-03-22T23:18:00Z">
        <w:r w:rsidR="000740F8" w:rsidRPr="00A80574">
          <w:rPr>
            <w:rFonts w:ascii="Times New Roman" w:eastAsia="Times New Roman" w:hAnsi="Times New Roman" w:cs="Times New Roman"/>
            <w:rPrChange w:id="40" w:author="Samaneh" w:date="2017-03-22T23:59:00Z">
              <w:rPr>
                <w:rFonts w:ascii="Times New Roman" w:hAnsi="Times New Roman" w:cs="Times New Roman"/>
              </w:rPr>
            </w:rPrChange>
          </w:rPr>
          <w:t>H</w:t>
        </w:r>
      </w:ins>
      <w:ins w:id="41" w:author="Samaneh" w:date="2017-03-22T23:17:00Z">
        <w:r w:rsidR="000740F8" w:rsidRPr="00A80574">
          <w:rPr>
            <w:rFonts w:ascii="Times New Roman" w:eastAsia="Times New Roman" w:hAnsi="Times New Roman" w:cs="Times New Roman"/>
            <w:rPrChange w:id="42" w:author="Samaneh" w:date="2017-03-22T23:59:00Z">
              <w:rPr>
                <w:rFonts w:ascii="Times New Roman" w:hAnsi="Times New Roman" w:cs="Times New Roman"/>
              </w:rPr>
            </w:rPrChange>
          </w:rPr>
          <w:t>obbies</w:t>
        </w:r>
      </w:ins>
      <w:r w:rsidRPr="00A80574">
        <w:rPr>
          <w:rFonts w:ascii="Times New Roman" w:eastAsia="Times New Roman" w:hAnsi="Times New Roman" w:cs="Times New Roman"/>
          <w:rPrChange w:id="43" w:author="Samaneh" w:date="2017-03-22T23:59:00Z">
            <w:rPr>
              <w:rFonts w:ascii="Times New Roman" w:hAnsi="Times New Roman" w:cs="Times New Roman"/>
            </w:rPr>
          </w:rPrChange>
        </w:rPr>
        <w:t xml:space="preserve">. In Academic, users can post academic questions and find out research </w:t>
      </w:r>
      <w:r w:rsidR="006D6057" w:rsidRPr="00A80574">
        <w:rPr>
          <w:rFonts w:ascii="Times New Roman" w:eastAsia="Times New Roman" w:hAnsi="Times New Roman" w:cs="Times New Roman"/>
          <w:rPrChange w:id="44" w:author="Samaneh" w:date="2017-03-22T23:59:00Z">
            <w:rPr>
              <w:rFonts w:ascii="Times New Roman" w:hAnsi="Times New Roman" w:cs="Times New Roman"/>
            </w:rPr>
          </w:rPrChange>
        </w:rPr>
        <w:t xml:space="preserve">opportunities and course info. In career, they can get recent job postings and grad school info (due dates, requirements) In </w:t>
      </w:r>
      <w:ins w:id="45" w:author="Samaneh" w:date="2017-03-22T23:18:00Z">
        <w:r w:rsidR="000740F8" w:rsidRPr="00A80574">
          <w:rPr>
            <w:rFonts w:ascii="Times New Roman" w:eastAsia="Times New Roman" w:hAnsi="Times New Roman" w:cs="Times New Roman"/>
            <w:rPrChange w:id="46" w:author="Samaneh" w:date="2017-03-22T23:59:00Z">
              <w:rPr>
                <w:rFonts w:ascii="Times New Roman" w:hAnsi="Times New Roman" w:cs="Times New Roman"/>
              </w:rPr>
            </w:rPrChange>
          </w:rPr>
          <w:t>Hobbies</w:t>
        </w:r>
      </w:ins>
      <w:del w:id="47" w:author="Samaneh" w:date="2017-03-22T23:18:00Z">
        <w:r w:rsidR="006D6057" w:rsidRPr="00A80574" w:rsidDel="000740F8">
          <w:rPr>
            <w:rFonts w:ascii="Times New Roman" w:eastAsia="Times New Roman" w:hAnsi="Times New Roman" w:cs="Times New Roman"/>
            <w:rPrChange w:id="48" w:author="Samaneh" w:date="2017-03-22T23:59:00Z">
              <w:rPr>
                <w:rFonts w:ascii="Times New Roman" w:hAnsi="Times New Roman" w:cs="Times New Roman"/>
              </w:rPr>
            </w:rPrChange>
          </w:rPr>
          <w:delText>Hobbits</w:delText>
        </w:r>
      </w:del>
      <w:r w:rsidR="006D6057" w:rsidRPr="00A80574">
        <w:rPr>
          <w:rFonts w:ascii="Times New Roman" w:eastAsia="Times New Roman" w:hAnsi="Times New Roman" w:cs="Times New Roman"/>
          <w:rPrChange w:id="49" w:author="Samaneh" w:date="2017-03-22T23:59:00Z">
            <w:rPr>
              <w:rFonts w:ascii="Times New Roman" w:hAnsi="Times New Roman" w:cs="Times New Roman"/>
            </w:rPr>
          </w:rPrChange>
        </w:rPr>
        <w:t xml:space="preserve">, they can post or join activities based on their interests and </w:t>
      </w:r>
      <w:ins w:id="50" w:author="Samaneh" w:date="2017-03-22T23:18:00Z">
        <w:r w:rsidR="000740F8" w:rsidRPr="00A80574">
          <w:rPr>
            <w:rFonts w:ascii="Times New Roman" w:eastAsia="Times New Roman" w:hAnsi="Times New Roman" w:cs="Times New Roman"/>
            <w:rPrChange w:id="51" w:author="Samaneh" w:date="2017-03-22T23:59:00Z">
              <w:rPr>
                <w:rFonts w:ascii="Times New Roman" w:hAnsi="Times New Roman" w:cs="Times New Roman"/>
              </w:rPr>
            </w:rPrChange>
          </w:rPr>
          <w:t>h</w:t>
        </w:r>
        <w:r w:rsidR="000740F8" w:rsidRPr="00A80574">
          <w:rPr>
            <w:rFonts w:ascii="Times New Roman" w:eastAsia="Times New Roman" w:hAnsi="Times New Roman" w:cs="Times New Roman"/>
            <w:rPrChange w:id="52" w:author="Samaneh" w:date="2017-03-22T23:59:00Z">
              <w:rPr>
                <w:rFonts w:ascii="Times New Roman" w:hAnsi="Times New Roman" w:cs="Times New Roman"/>
              </w:rPr>
            </w:rPrChange>
          </w:rPr>
          <w:t>obbies</w:t>
        </w:r>
        <w:r w:rsidR="000740F8" w:rsidRPr="00A80574">
          <w:rPr>
            <w:rFonts w:ascii="Times New Roman" w:eastAsia="Times New Roman" w:hAnsi="Times New Roman" w:cs="Times New Roman"/>
            <w:rPrChange w:id="53" w:author="Samaneh" w:date="2017-03-22T23:59:00Z">
              <w:rPr>
                <w:rFonts w:ascii="Times New Roman" w:hAnsi="Times New Roman" w:cs="Times New Roman"/>
              </w:rPr>
            </w:rPrChange>
          </w:rPr>
          <w:t>.</w:t>
        </w:r>
      </w:ins>
      <w:del w:id="54" w:author="Samaneh" w:date="2017-03-22T23:18:00Z">
        <w:r w:rsidR="006D6057" w:rsidRPr="00A80574" w:rsidDel="000740F8">
          <w:rPr>
            <w:rFonts w:ascii="Times New Roman" w:eastAsia="Times New Roman" w:hAnsi="Times New Roman" w:cs="Times New Roman"/>
            <w:rPrChange w:id="55" w:author="Samaneh" w:date="2017-03-22T23:59:00Z">
              <w:rPr>
                <w:rFonts w:ascii="Times New Roman" w:hAnsi="Times New Roman" w:cs="Times New Roman"/>
              </w:rPr>
            </w:rPrChange>
          </w:rPr>
          <w:delText>hobbits</w:delText>
        </w:r>
      </w:del>
    </w:p>
    <w:p w:rsidR="006D6057" w:rsidRPr="00A80574" w:rsidRDefault="006D6057" w:rsidP="00A80574">
      <w:pPr>
        <w:pStyle w:val="ListParagraph"/>
        <w:numPr>
          <w:ilvl w:val="0"/>
          <w:numId w:val="13"/>
        </w:numPr>
        <w:spacing w:before="120" w:after="120"/>
        <w:rPr>
          <w:rFonts w:ascii="Times New Roman" w:eastAsia="Times New Roman" w:hAnsi="Times New Roman" w:cs="Times New Roman"/>
          <w:rPrChange w:id="56" w:author="Samaneh" w:date="2017-03-22T23:59:00Z">
            <w:rPr>
              <w:rFonts w:ascii="Times New Roman" w:hAnsi="Times New Roman" w:cs="Times New Roman"/>
            </w:rPr>
          </w:rPrChange>
        </w:rPr>
        <w:pPrChange w:id="57" w:author="Samaneh" w:date="2017-03-22T23:59:00Z">
          <w:pPr>
            <w:pStyle w:val="ListParagraph"/>
            <w:numPr>
              <w:numId w:val="2"/>
            </w:numPr>
            <w:ind w:left="1080" w:hanging="360"/>
          </w:pPr>
        </w:pPrChange>
      </w:pPr>
      <w:r w:rsidRPr="00A80574">
        <w:rPr>
          <w:rFonts w:ascii="Times New Roman" w:eastAsia="Times New Roman" w:hAnsi="Times New Roman" w:cs="Times New Roman"/>
          <w:rPrChange w:id="58" w:author="Samaneh" w:date="2017-03-22T23:59:00Z">
            <w:rPr>
              <w:rFonts w:ascii="Times New Roman" w:hAnsi="Times New Roman" w:cs="Times New Roman"/>
            </w:rPr>
          </w:rPrChange>
        </w:rPr>
        <w:t>Search Function</w:t>
      </w:r>
    </w:p>
    <w:p w:rsidR="006D6057" w:rsidRPr="00A80574" w:rsidRDefault="006D6057" w:rsidP="00A80574">
      <w:pPr>
        <w:spacing w:before="120" w:after="120"/>
        <w:ind w:left="720"/>
        <w:rPr>
          <w:rFonts w:ascii="Times New Roman" w:eastAsia="Times New Roman" w:hAnsi="Times New Roman" w:cs="Times New Roman"/>
          <w:rPrChange w:id="59" w:author="Samaneh" w:date="2017-03-22T23:59:00Z">
            <w:rPr>
              <w:rFonts w:ascii="Times New Roman" w:hAnsi="Times New Roman" w:cs="Times New Roman"/>
            </w:rPr>
          </w:rPrChange>
        </w:rPr>
        <w:pPrChange w:id="60" w:author="Samaneh" w:date="2017-03-22T23:59:00Z">
          <w:pPr>
            <w:ind w:left="720"/>
          </w:pPr>
        </w:pPrChange>
      </w:pPr>
      <w:r w:rsidRPr="00A80574">
        <w:rPr>
          <w:rFonts w:ascii="Times New Roman" w:eastAsia="Times New Roman" w:hAnsi="Times New Roman" w:cs="Times New Roman"/>
          <w:rPrChange w:id="61" w:author="Samaneh" w:date="2017-03-22T23:59:00Z">
            <w:rPr>
              <w:rFonts w:ascii="Times New Roman" w:hAnsi="Times New Roman" w:cs="Times New Roman"/>
            </w:rPr>
          </w:rPrChange>
        </w:rPr>
        <w:t xml:space="preserve">User can search for public users, activities and other postings. </w:t>
      </w:r>
    </w:p>
    <w:p w:rsidR="006D6057" w:rsidRPr="00A80574" w:rsidRDefault="006D6057" w:rsidP="00A80574">
      <w:pPr>
        <w:pStyle w:val="ListParagraph"/>
        <w:numPr>
          <w:ilvl w:val="0"/>
          <w:numId w:val="13"/>
        </w:numPr>
        <w:spacing w:before="120" w:after="120"/>
        <w:rPr>
          <w:rFonts w:ascii="Times New Roman" w:eastAsia="Times New Roman" w:hAnsi="Times New Roman" w:cs="Times New Roman"/>
          <w:rPrChange w:id="62" w:author="Samaneh" w:date="2017-03-22T23:59:00Z">
            <w:rPr>
              <w:rFonts w:ascii="Times New Roman" w:hAnsi="Times New Roman" w:cs="Times New Roman"/>
            </w:rPr>
          </w:rPrChange>
        </w:rPr>
        <w:pPrChange w:id="63" w:author="Samaneh" w:date="2017-03-22T23:59:00Z">
          <w:pPr>
            <w:pStyle w:val="ListParagraph"/>
            <w:numPr>
              <w:numId w:val="2"/>
            </w:numPr>
            <w:ind w:left="1080" w:hanging="360"/>
          </w:pPr>
        </w:pPrChange>
      </w:pPr>
      <w:r w:rsidRPr="00A80574">
        <w:rPr>
          <w:rFonts w:ascii="Times New Roman" w:eastAsia="Times New Roman" w:hAnsi="Times New Roman" w:cs="Times New Roman"/>
          <w:rPrChange w:id="64" w:author="Samaneh" w:date="2017-03-22T23:59:00Z">
            <w:rPr>
              <w:rFonts w:ascii="Times New Roman" w:hAnsi="Times New Roman" w:cs="Times New Roman"/>
            </w:rPr>
          </w:rPrChange>
        </w:rPr>
        <w:t>Message system</w:t>
      </w:r>
    </w:p>
    <w:p w:rsidR="006D6057" w:rsidRPr="00A80574" w:rsidRDefault="006D6057" w:rsidP="00A80574">
      <w:pPr>
        <w:spacing w:before="120" w:after="120"/>
        <w:ind w:left="720"/>
        <w:rPr>
          <w:rFonts w:ascii="Times New Roman" w:eastAsia="Times New Roman" w:hAnsi="Times New Roman" w:cs="Times New Roman"/>
          <w:rPrChange w:id="65" w:author="Samaneh" w:date="2017-03-22T23:59:00Z">
            <w:rPr>
              <w:rFonts w:ascii="Times New Roman" w:hAnsi="Times New Roman" w:cs="Times New Roman"/>
            </w:rPr>
          </w:rPrChange>
        </w:rPr>
        <w:pPrChange w:id="66" w:author="Samaneh" w:date="2017-03-22T23:59:00Z">
          <w:pPr>
            <w:ind w:left="720"/>
          </w:pPr>
        </w:pPrChange>
      </w:pPr>
      <w:r w:rsidRPr="00A80574">
        <w:rPr>
          <w:rFonts w:ascii="Times New Roman" w:eastAsia="Times New Roman" w:hAnsi="Times New Roman" w:cs="Times New Roman"/>
          <w:rPrChange w:id="67" w:author="Samaneh" w:date="2017-03-22T23:59:00Z">
            <w:rPr>
              <w:rFonts w:ascii="Times New Roman" w:hAnsi="Times New Roman" w:cs="Times New Roman"/>
            </w:rPr>
          </w:rPrChange>
        </w:rPr>
        <w:t xml:space="preserve">User can send </w:t>
      </w:r>
      <w:r w:rsidR="00660CCE" w:rsidRPr="00A80574">
        <w:rPr>
          <w:rFonts w:ascii="Times New Roman" w:eastAsia="Times New Roman" w:hAnsi="Times New Roman" w:cs="Times New Roman"/>
          <w:rPrChange w:id="68" w:author="Samaneh" w:date="2017-03-22T23:59:00Z">
            <w:rPr>
              <w:rFonts w:ascii="Times New Roman" w:hAnsi="Times New Roman" w:cs="Times New Roman"/>
            </w:rPr>
          </w:rPrChange>
        </w:rPr>
        <w:t xml:space="preserve">public or </w:t>
      </w:r>
      <w:r w:rsidRPr="00A80574">
        <w:rPr>
          <w:rFonts w:ascii="Times New Roman" w:eastAsia="Times New Roman" w:hAnsi="Times New Roman" w:cs="Times New Roman"/>
          <w:rPrChange w:id="69" w:author="Samaneh" w:date="2017-03-22T23:59:00Z">
            <w:rPr>
              <w:rFonts w:ascii="Times New Roman" w:hAnsi="Times New Roman" w:cs="Times New Roman"/>
            </w:rPr>
          </w:rPrChange>
        </w:rPr>
        <w:t xml:space="preserve">private message to friends. </w:t>
      </w:r>
    </w:p>
    <w:p w:rsidR="006D6057" w:rsidRPr="006D6057" w:rsidRDefault="006D6057" w:rsidP="006D6057">
      <w:pPr>
        <w:rPr>
          <w:rFonts w:ascii="Times New Roman" w:hAnsi="Times New Roman" w:cs="Times New Roman"/>
        </w:rPr>
      </w:pPr>
    </w:p>
    <w:p w:rsidR="006D6057" w:rsidRDefault="006D6057" w:rsidP="006D6057">
      <w:pPr>
        <w:pStyle w:val="ListParagraph"/>
        <w:numPr>
          <w:ilvl w:val="0"/>
          <w:numId w:val="1"/>
        </w:numPr>
        <w:rPr>
          <w:rFonts w:ascii="Times New Roman" w:hAnsi="Times New Roman" w:cs="Times New Roman"/>
          <w:b/>
          <w:i/>
        </w:rPr>
      </w:pPr>
      <w:r>
        <w:rPr>
          <w:rFonts w:ascii="Times New Roman" w:hAnsi="Times New Roman" w:cs="Times New Roman"/>
          <w:b/>
          <w:i/>
        </w:rPr>
        <w:t>Related products or technologies</w:t>
      </w:r>
    </w:p>
    <w:p w:rsidR="00FF0F72" w:rsidRPr="00A80574" w:rsidRDefault="005B5F4E" w:rsidP="00A80574">
      <w:pPr>
        <w:spacing w:before="120" w:after="120"/>
        <w:ind w:left="720"/>
        <w:rPr>
          <w:rFonts w:asciiTheme="majorBidi" w:eastAsia="Times New Roman" w:hAnsiTheme="majorBidi" w:cstheme="majorBidi"/>
          <w:rPrChange w:id="70" w:author="Samaneh" w:date="2017-03-22T23:59:00Z">
            <w:rPr>
              <w:rFonts w:ascii="Times New Roman" w:hAnsi="Times New Roman" w:cs="Times New Roman"/>
            </w:rPr>
          </w:rPrChange>
        </w:rPr>
        <w:pPrChange w:id="71" w:author="Samaneh" w:date="2017-03-22T23:59:00Z">
          <w:pPr>
            <w:pStyle w:val="ListParagraph"/>
          </w:pPr>
        </w:pPrChange>
      </w:pPr>
      <w:r w:rsidRPr="00A80574">
        <w:rPr>
          <w:rFonts w:asciiTheme="majorBidi" w:eastAsia="Times New Roman" w:hAnsiTheme="majorBidi" w:cstheme="majorBidi"/>
          <w:rPrChange w:id="72" w:author="Samaneh" w:date="2017-03-22T23:59:00Z">
            <w:rPr/>
          </w:rPrChange>
        </w:rPr>
        <w:fldChar w:fldCharType="begin"/>
      </w:r>
      <w:r w:rsidRPr="00A80574">
        <w:rPr>
          <w:rFonts w:asciiTheme="majorBidi" w:eastAsia="Times New Roman" w:hAnsiTheme="majorBidi" w:cstheme="majorBidi"/>
          <w:rPrChange w:id="73" w:author="Samaneh" w:date="2017-03-22T23:59:00Z">
            <w:rPr/>
          </w:rPrChange>
        </w:rPr>
        <w:instrText xml:space="preserve"> HYPERLINK "http://www.quora.com" </w:instrText>
      </w:r>
      <w:r w:rsidRPr="00A80574">
        <w:rPr>
          <w:rFonts w:asciiTheme="majorBidi" w:eastAsia="Times New Roman" w:hAnsiTheme="majorBidi" w:cstheme="majorBidi"/>
          <w:rPrChange w:id="74" w:author="Samaneh" w:date="2017-03-22T23:59:00Z">
            <w:rPr/>
          </w:rPrChange>
        </w:rPr>
        <w:fldChar w:fldCharType="separate"/>
      </w:r>
      <w:r w:rsidR="00FF0F72" w:rsidRPr="00A80574">
        <w:rPr>
          <w:rFonts w:asciiTheme="majorBidi" w:eastAsia="Times New Roman" w:hAnsiTheme="majorBidi" w:cstheme="majorBidi"/>
          <w:rPrChange w:id="75" w:author="Samaneh" w:date="2017-03-22T23:59:00Z">
            <w:rPr>
              <w:rStyle w:val="Hyperlink"/>
              <w:rFonts w:ascii="Times New Roman" w:hAnsi="Times New Roman" w:cs="Times New Roman"/>
            </w:rPr>
          </w:rPrChange>
        </w:rPr>
        <w:t>www.quora.com</w:t>
      </w:r>
      <w:r w:rsidRPr="00A80574">
        <w:rPr>
          <w:rFonts w:asciiTheme="majorBidi" w:eastAsia="Times New Roman" w:hAnsiTheme="majorBidi" w:cstheme="majorBidi"/>
          <w:rPrChange w:id="76" w:author="Samaneh" w:date="2017-03-22T23:59:00Z">
            <w:rPr>
              <w:rStyle w:val="Hyperlink"/>
              <w:rFonts w:ascii="Times New Roman" w:hAnsi="Times New Roman" w:cs="Times New Roman"/>
            </w:rPr>
          </w:rPrChange>
        </w:rPr>
        <w:fldChar w:fldCharType="end"/>
      </w:r>
      <w:r w:rsidR="00FF0F72" w:rsidRPr="00A80574">
        <w:rPr>
          <w:rFonts w:asciiTheme="majorBidi" w:eastAsia="Times New Roman" w:hAnsiTheme="majorBidi" w:cstheme="majorBidi"/>
          <w:rPrChange w:id="77" w:author="Samaneh" w:date="2017-03-22T23:59:00Z">
            <w:rPr>
              <w:rFonts w:ascii="Times New Roman" w:hAnsi="Times New Roman" w:cs="Times New Roman"/>
            </w:rPr>
          </w:rPrChange>
        </w:rPr>
        <w:t xml:space="preserve"> --- A question and answer site that users can post their question and receive answers from other users. </w:t>
      </w:r>
    </w:p>
    <w:p w:rsidR="006D6057" w:rsidRPr="00A80574" w:rsidRDefault="005B5F4E" w:rsidP="00A80574">
      <w:pPr>
        <w:spacing w:before="120" w:after="120"/>
        <w:ind w:left="720"/>
        <w:rPr>
          <w:rFonts w:asciiTheme="majorBidi" w:eastAsia="Times New Roman" w:hAnsiTheme="majorBidi" w:cstheme="majorBidi"/>
          <w:rPrChange w:id="78" w:author="Samaneh" w:date="2017-03-22T23:59:00Z">
            <w:rPr>
              <w:rFonts w:ascii="Times New Roman" w:hAnsi="Times New Roman" w:cs="Times New Roman"/>
              <w:b/>
              <w:i/>
            </w:rPr>
          </w:rPrChange>
        </w:rPr>
        <w:pPrChange w:id="79" w:author="Samaneh" w:date="2017-03-22T23:59:00Z">
          <w:pPr>
            <w:pStyle w:val="ListParagraph"/>
          </w:pPr>
        </w:pPrChange>
      </w:pPr>
      <w:r w:rsidRPr="00A80574">
        <w:rPr>
          <w:rFonts w:asciiTheme="majorBidi" w:eastAsia="Times New Roman" w:hAnsiTheme="majorBidi" w:cstheme="majorBidi"/>
          <w:rPrChange w:id="80" w:author="Samaneh" w:date="2017-03-22T23:59:00Z">
            <w:rPr/>
          </w:rPrChange>
        </w:rPr>
        <w:lastRenderedPageBreak/>
        <w:fldChar w:fldCharType="begin"/>
      </w:r>
      <w:r w:rsidRPr="00A80574">
        <w:rPr>
          <w:rFonts w:asciiTheme="majorBidi" w:eastAsia="Times New Roman" w:hAnsiTheme="majorBidi" w:cstheme="majorBidi"/>
          <w:rPrChange w:id="81" w:author="Samaneh" w:date="2017-03-22T23:59:00Z">
            <w:rPr/>
          </w:rPrChange>
        </w:rPr>
        <w:instrText xml:space="preserve"> HYPERLINK "http://www.linkedin.com" </w:instrText>
      </w:r>
      <w:r w:rsidRPr="00A80574">
        <w:rPr>
          <w:rFonts w:asciiTheme="majorBidi" w:eastAsia="Times New Roman" w:hAnsiTheme="majorBidi" w:cstheme="majorBidi"/>
          <w:rPrChange w:id="82" w:author="Samaneh" w:date="2017-03-22T23:59:00Z">
            <w:rPr/>
          </w:rPrChange>
        </w:rPr>
        <w:fldChar w:fldCharType="separate"/>
      </w:r>
      <w:r w:rsidR="00FF0F72" w:rsidRPr="00A80574">
        <w:rPr>
          <w:rFonts w:asciiTheme="majorBidi" w:eastAsia="Times New Roman" w:hAnsiTheme="majorBidi" w:cstheme="majorBidi"/>
          <w:rPrChange w:id="83" w:author="Samaneh" w:date="2017-03-22T23:59:00Z">
            <w:rPr>
              <w:rStyle w:val="Hyperlink"/>
              <w:rFonts w:ascii="Times New Roman" w:hAnsi="Times New Roman" w:cs="Times New Roman"/>
            </w:rPr>
          </w:rPrChange>
        </w:rPr>
        <w:t>www.linkedin.com</w:t>
      </w:r>
      <w:r w:rsidRPr="00A80574">
        <w:rPr>
          <w:rFonts w:asciiTheme="majorBidi" w:eastAsia="Times New Roman" w:hAnsiTheme="majorBidi" w:cstheme="majorBidi"/>
          <w:rPrChange w:id="84" w:author="Samaneh" w:date="2017-03-22T23:59:00Z">
            <w:rPr>
              <w:rStyle w:val="Hyperlink"/>
              <w:rFonts w:ascii="Times New Roman" w:hAnsi="Times New Roman" w:cs="Times New Roman"/>
            </w:rPr>
          </w:rPrChange>
        </w:rPr>
        <w:fldChar w:fldCharType="end"/>
      </w:r>
      <w:r w:rsidR="00FF0F72" w:rsidRPr="00A80574">
        <w:rPr>
          <w:rFonts w:asciiTheme="majorBidi" w:eastAsia="Times New Roman" w:hAnsiTheme="majorBidi" w:cstheme="majorBidi"/>
          <w:rPrChange w:id="85" w:author="Samaneh" w:date="2017-03-22T23:59:00Z">
            <w:rPr>
              <w:rFonts w:ascii="Times New Roman" w:hAnsi="Times New Roman" w:cs="Times New Roman"/>
            </w:rPr>
          </w:rPrChange>
        </w:rPr>
        <w:t xml:space="preserve"> --- LinkedIn is a business and employment-oriented social networking website</w:t>
      </w:r>
      <w:r w:rsidR="006D6057" w:rsidRPr="00A80574">
        <w:rPr>
          <w:rFonts w:asciiTheme="majorBidi" w:eastAsia="Times New Roman" w:hAnsiTheme="majorBidi" w:cstheme="majorBidi"/>
          <w:rPrChange w:id="86" w:author="Samaneh" w:date="2017-03-22T23:59:00Z">
            <w:rPr>
              <w:rFonts w:ascii="Times New Roman" w:hAnsi="Times New Roman" w:cs="Times New Roman"/>
              <w:b/>
              <w:i/>
            </w:rPr>
          </w:rPrChange>
        </w:rPr>
        <w:t xml:space="preserve"> </w:t>
      </w:r>
    </w:p>
    <w:p w:rsidR="00660CCE" w:rsidRPr="00A80574" w:rsidRDefault="00394D17" w:rsidP="00A80574">
      <w:pPr>
        <w:spacing w:before="120" w:after="120"/>
        <w:ind w:left="720"/>
        <w:rPr>
          <w:rFonts w:asciiTheme="majorBidi" w:eastAsia="Times New Roman" w:hAnsiTheme="majorBidi" w:cstheme="majorBidi"/>
          <w:rPrChange w:id="87" w:author="Samaneh" w:date="2017-03-22T23:59:00Z">
            <w:rPr>
              <w:rFonts w:ascii="Times New Roman" w:hAnsi="Times New Roman" w:cs="Times New Roman"/>
            </w:rPr>
          </w:rPrChange>
        </w:rPr>
        <w:pPrChange w:id="88" w:author="Samaneh" w:date="2017-03-22T23:59:00Z">
          <w:pPr>
            <w:pStyle w:val="ListParagraph"/>
          </w:pPr>
        </w:pPrChange>
      </w:pPr>
      <w:r w:rsidRPr="00A80574">
        <w:rPr>
          <w:rFonts w:asciiTheme="majorBidi" w:eastAsia="Times New Roman" w:hAnsiTheme="majorBidi" w:cstheme="majorBidi"/>
          <w:rPrChange w:id="89" w:author="Samaneh" w:date="2017-03-22T23:59:00Z">
            <w:rPr>
              <w:rStyle w:val="Hyperlink"/>
              <w:rFonts w:asciiTheme="majorBidi" w:hAnsiTheme="majorBidi" w:cstheme="majorBidi"/>
            </w:rPr>
          </w:rPrChange>
        </w:rPr>
        <w:t>iStudiez Pro app</w:t>
      </w:r>
      <w:r w:rsidRPr="00A80574">
        <w:rPr>
          <w:rFonts w:asciiTheme="majorBidi" w:eastAsia="Times New Roman" w:hAnsiTheme="majorBidi" w:cstheme="majorBidi"/>
          <w:rPrChange w:id="90" w:author="Samaneh" w:date="2017-03-22T23:59:00Z">
            <w:rPr>
              <w:rFonts w:ascii="Times New Roman" w:hAnsi="Times New Roman" w:cs="Times New Roman"/>
            </w:rPr>
          </w:rPrChange>
        </w:rPr>
        <w:t xml:space="preserve"> ---</w:t>
      </w:r>
      <w:r w:rsidR="0078326E" w:rsidRPr="00A80574">
        <w:rPr>
          <w:rFonts w:asciiTheme="majorBidi" w:eastAsia="Times New Roman" w:hAnsiTheme="majorBidi" w:cstheme="majorBidi"/>
          <w:rPrChange w:id="91" w:author="Samaneh" w:date="2017-03-22T23:59:00Z">
            <w:rPr>
              <w:rFonts w:ascii="Times New Roman" w:hAnsi="Times New Roman" w:cs="Times New Roman"/>
            </w:rPr>
          </w:rPrChange>
        </w:rPr>
        <w:t xml:space="preserve"> An IOS</w:t>
      </w:r>
      <w:r w:rsidRPr="00A80574">
        <w:rPr>
          <w:rFonts w:asciiTheme="majorBidi" w:eastAsia="Times New Roman" w:hAnsiTheme="majorBidi" w:cstheme="majorBidi"/>
          <w:rPrChange w:id="92" w:author="Samaneh" w:date="2017-03-22T23:59:00Z">
            <w:rPr>
              <w:rFonts w:ascii="Times New Roman" w:hAnsi="Times New Roman" w:cs="Times New Roman"/>
            </w:rPr>
          </w:rPrChange>
        </w:rPr>
        <w:t xml:space="preserve"> app for prioritizing assignments/research and keeping track of schedule. iStudiez can sync with calendar, alert when there is a due, and help visualize student’s week.</w:t>
      </w:r>
    </w:p>
    <w:p w:rsidR="00714F4E" w:rsidRPr="00A80574" w:rsidRDefault="0078326E" w:rsidP="00A80574">
      <w:pPr>
        <w:spacing w:before="120" w:after="120"/>
        <w:ind w:left="720"/>
        <w:rPr>
          <w:ins w:id="93" w:author="Samaneh" w:date="2017-03-22T23:11:00Z"/>
          <w:rFonts w:asciiTheme="majorBidi" w:eastAsia="Times New Roman" w:hAnsiTheme="majorBidi" w:cstheme="majorBidi"/>
          <w:rPrChange w:id="94" w:author="Samaneh" w:date="2017-03-22T23:59:00Z">
            <w:rPr>
              <w:ins w:id="95" w:author="Samaneh" w:date="2017-03-22T23:11:00Z"/>
              <w:rFonts w:ascii="Times New Roman" w:hAnsi="Times New Roman" w:cs="Times New Roman"/>
            </w:rPr>
          </w:rPrChange>
        </w:rPr>
        <w:pPrChange w:id="96" w:author="Samaneh" w:date="2017-03-22T23:59:00Z">
          <w:pPr/>
        </w:pPrChange>
      </w:pPr>
      <w:r w:rsidRPr="00A80574">
        <w:rPr>
          <w:rFonts w:asciiTheme="majorBidi" w:eastAsia="Times New Roman" w:hAnsiTheme="majorBidi" w:cstheme="majorBidi"/>
          <w:rPrChange w:id="97" w:author="Samaneh" w:date="2017-03-22T23:59:00Z">
            <w:rPr>
              <w:rStyle w:val="Hyperlink"/>
              <w:rFonts w:asciiTheme="majorBidi" w:hAnsiTheme="majorBidi" w:cstheme="majorBidi"/>
            </w:rPr>
          </w:rPrChange>
        </w:rPr>
        <w:t>Student Agenda app</w:t>
      </w:r>
      <w:r w:rsidRPr="00A80574">
        <w:rPr>
          <w:rFonts w:asciiTheme="majorBidi" w:eastAsia="Times New Roman" w:hAnsiTheme="majorBidi" w:cstheme="majorBidi"/>
          <w:rPrChange w:id="98" w:author="Samaneh" w:date="2017-03-22T23:59:00Z">
            <w:rPr>
              <w:rFonts w:ascii="Times New Roman" w:hAnsi="Times New Roman" w:cs="Times New Roman"/>
            </w:rPr>
          </w:rPrChange>
        </w:rPr>
        <w:t xml:space="preserve"> ---</w:t>
      </w:r>
      <w:r w:rsidR="007822C8" w:rsidRPr="00A80574">
        <w:rPr>
          <w:rFonts w:asciiTheme="majorBidi" w:eastAsia="Times New Roman" w:hAnsiTheme="majorBidi" w:cstheme="majorBidi"/>
          <w:rPrChange w:id="99" w:author="Samaneh" w:date="2017-03-22T23:59:00Z">
            <w:rPr>
              <w:rFonts w:ascii="Times New Roman" w:hAnsi="Times New Roman" w:cs="Times New Roman"/>
            </w:rPr>
          </w:rPrChange>
        </w:rPr>
        <w:t xml:space="preserve"> An android app designed to assist students in organizing their activities and have better performance.</w:t>
      </w:r>
    </w:p>
    <w:p w:rsidR="00D32472" w:rsidRPr="00D32472" w:rsidRDefault="00D32472" w:rsidP="00D32472">
      <w:pPr>
        <w:pStyle w:val="ListParagraph"/>
        <w:rPr>
          <w:rStyle w:val="Hyperlink"/>
          <w:rFonts w:asciiTheme="majorBidi" w:hAnsiTheme="majorBidi" w:cstheme="majorBidi"/>
          <w:rPrChange w:id="100" w:author="Samaneh" w:date="2017-03-22T23:11:00Z">
            <w:rPr>
              <w:rFonts w:ascii="Times New Roman" w:hAnsi="Times New Roman" w:cs="Times New Roman"/>
            </w:rPr>
          </w:rPrChange>
        </w:rPr>
        <w:pPrChange w:id="101" w:author="Samaneh" w:date="2017-03-22T23:11:00Z">
          <w:pPr/>
        </w:pPrChange>
      </w:pPr>
    </w:p>
    <w:p w:rsidR="00FF0F72" w:rsidRDefault="00FF0F72" w:rsidP="00FF0F72">
      <w:pPr>
        <w:pStyle w:val="ListParagraph"/>
        <w:numPr>
          <w:ilvl w:val="0"/>
          <w:numId w:val="1"/>
        </w:numPr>
        <w:rPr>
          <w:rFonts w:ascii="Times New Roman" w:hAnsi="Times New Roman" w:cs="Times New Roman"/>
          <w:b/>
          <w:i/>
        </w:rPr>
      </w:pPr>
      <w:r w:rsidRPr="00E5173C">
        <w:rPr>
          <w:rFonts w:ascii="Times New Roman" w:hAnsi="Times New Roman" w:cs="Times New Roman"/>
          <w:b/>
          <w:i/>
        </w:rPr>
        <w:t xml:space="preserve">Proposed </w:t>
      </w:r>
      <w:r>
        <w:rPr>
          <w:rFonts w:ascii="Times New Roman" w:hAnsi="Times New Roman" w:cs="Times New Roman"/>
          <w:b/>
          <w:i/>
        </w:rPr>
        <w:t>software’s prospective users</w:t>
      </w:r>
    </w:p>
    <w:p w:rsidR="00FF0F72" w:rsidRPr="00A80574" w:rsidRDefault="00FF0F72" w:rsidP="00A80574">
      <w:pPr>
        <w:spacing w:before="120" w:after="120"/>
        <w:ind w:left="720"/>
        <w:rPr>
          <w:rFonts w:ascii="Times New Roman" w:eastAsia="Times New Roman" w:hAnsi="Times New Roman" w:cs="Times New Roman"/>
          <w:rPrChange w:id="102" w:author="Samaneh" w:date="2017-03-22T23:59:00Z">
            <w:rPr>
              <w:rFonts w:ascii="Times New Roman" w:hAnsi="Times New Roman" w:cs="Times New Roman"/>
            </w:rPr>
          </w:rPrChange>
        </w:rPr>
        <w:pPrChange w:id="103" w:author="Samaneh" w:date="2017-03-22T23:59:00Z">
          <w:pPr>
            <w:pStyle w:val="ListParagraph"/>
          </w:pPr>
        </w:pPrChange>
      </w:pPr>
      <w:r w:rsidRPr="00A80574">
        <w:rPr>
          <w:rFonts w:ascii="Times New Roman" w:eastAsia="Times New Roman" w:hAnsi="Times New Roman" w:cs="Times New Roman"/>
          <w:rPrChange w:id="104" w:author="Samaneh" w:date="2017-03-22T23:59:00Z">
            <w:rPr>
              <w:rFonts w:ascii="Times New Roman" w:hAnsi="Times New Roman" w:cs="Times New Roman"/>
            </w:rPr>
          </w:rPrChange>
        </w:rPr>
        <w:t>The prospective users for our application are current</w:t>
      </w:r>
      <w:r w:rsidR="0078326E" w:rsidRPr="00A80574">
        <w:rPr>
          <w:rFonts w:ascii="Times New Roman" w:eastAsia="Times New Roman" w:hAnsi="Times New Roman" w:cs="Times New Roman"/>
          <w:rPrChange w:id="105" w:author="Samaneh" w:date="2017-03-22T23:59:00Z">
            <w:rPr>
              <w:rFonts w:ascii="Times New Roman" w:hAnsi="Times New Roman" w:cs="Times New Roman"/>
            </w:rPr>
          </w:rPrChange>
        </w:rPr>
        <w:t xml:space="preserve"> EECS</w:t>
      </w:r>
      <w:r w:rsidRPr="00A80574">
        <w:rPr>
          <w:rFonts w:ascii="Times New Roman" w:eastAsia="Times New Roman" w:hAnsi="Times New Roman" w:cs="Times New Roman"/>
          <w:rPrChange w:id="106" w:author="Samaneh" w:date="2017-03-22T23:59:00Z">
            <w:rPr>
              <w:rFonts w:ascii="Times New Roman" w:hAnsi="Times New Roman" w:cs="Times New Roman"/>
            </w:rPr>
          </w:rPrChange>
        </w:rPr>
        <w:t xml:space="preserve"> graduate students. </w:t>
      </w:r>
    </w:p>
    <w:p w:rsidR="00FF0F72" w:rsidRDefault="00FF0F72" w:rsidP="00FF0F72">
      <w:pPr>
        <w:pStyle w:val="ListParagraph"/>
        <w:rPr>
          <w:rFonts w:ascii="Times New Roman" w:hAnsi="Times New Roman" w:cs="Times New Roman"/>
        </w:rPr>
      </w:pPr>
    </w:p>
    <w:p w:rsidR="00FF0F72" w:rsidDel="00D32472" w:rsidRDefault="00FF0F72" w:rsidP="00FF0F72">
      <w:pPr>
        <w:pStyle w:val="ListParagraph"/>
        <w:rPr>
          <w:del w:id="107" w:author="Samaneh" w:date="2017-03-22T23:11:00Z"/>
          <w:rFonts w:ascii="Times New Roman" w:hAnsi="Times New Roman" w:cs="Times New Roman"/>
        </w:rPr>
      </w:pPr>
    </w:p>
    <w:p w:rsidR="00FF0F72" w:rsidRDefault="00FF0F72" w:rsidP="00FF0F72">
      <w:pPr>
        <w:pStyle w:val="ListParagraph"/>
        <w:numPr>
          <w:ilvl w:val="0"/>
          <w:numId w:val="1"/>
        </w:numPr>
        <w:rPr>
          <w:rFonts w:ascii="Times New Roman" w:hAnsi="Times New Roman" w:cs="Times New Roman"/>
          <w:b/>
          <w:i/>
        </w:rPr>
      </w:pPr>
      <w:r>
        <w:rPr>
          <w:rFonts w:ascii="Times New Roman" w:hAnsi="Times New Roman" w:cs="Times New Roman"/>
          <w:b/>
          <w:i/>
        </w:rPr>
        <w:t>Key research questions</w:t>
      </w:r>
    </w:p>
    <w:p w:rsidR="00FF0F72" w:rsidRPr="00A80574" w:rsidRDefault="00FF0F72" w:rsidP="00A80574">
      <w:pPr>
        <w:spacing w:before="120" w:after="120"/>
        <w:ind w:left="720"/>
        <w:rPr>
          <w:rFonts w:ascii="Times New Roman" w:eastAsia="Times New Roman" w:hAnsi="Times New Roman" w:cs="Times New Roman"/>
          <w:rPrChange w:id="108" w:author="Samaneh" w:date="2017-03-23T00:00:00Z">
            <w:rPr>
              <w:rFonts w:ascii="Times New Roman" w:hAnsi="Times New Roman" w:cs="Times New Roman"/>
            </w:rPr>
          </w:rPrChange>
        </w:rPr>
        <w:pPrChange w:id="109" w:author="Samaneh" w:date="2017-03-23T00:00:00Z">
          <w:pPr>
            <w:pStyle w:val="ListParagraph"/>
          </w:pPr>
        </w:pPrChange>
      </w:pPr>
      <w:r w:rsidRPr="00A80574">
        <w:rPr>
          <w:rFonts w:ascii="Times New Roman" w:eastAsia="Times New Roman" w:hAnsi="Times New Roman" w:cs="Times New Roman"/>
          <w:rPrChange w:id="110" w:author="Samaneh" w:date="2017-03-23T00:00:00Z">
            <w:rPr>
              <w:rFonts w:ascii="Times New Roman" w:hAnsi="Times New Roman" w:cs="Times New Roman"/>
            </w:rPr>
          </w:rPrChange>
        </w:rPr>
        <w:t xml:space="preserve">RQ1. How do graduate students search for jobs or </w:t>
      </w:r>
      <w:r w:rsidR="007822C8" w:rsidRPr="00A80574">
        <w:rPr>
          <w:rFonts w:ascii="Times New Roman" w:eastAsia="Times New Roman" w:hAnsi="Times New Roman" w:cs="Times New Roman"/>
          <w:rPrChange w:id="111" w:author="Samaneh" w:date="2017-03-23T00:00:00Z">
            <w:rPr>
              <w:rFonts w:ascii="Times New Roman" w:hAnsi="Times New Roman" w:cs="Times New Roman"/>
            </w:rPr>
          </w:rPrChange>
        </w:rPr>
        <w:t xml:space="preserve">academic </w:t>
      </w:r>
      <w:r w:rsidRPr="00A80574">
        <w:rPr>
          <w:rFonts w:ascii="Times New Roman" w:eastAsia="Times New Roman" w:hAnsi="Times New Roman" w:cs="Times New Roman"/>
          <w:rPrChange w:id="112" w:author="Samaneh" w:date="2017-03-23T00:00:00Z">
            <w:rPr>
              <w:rFonts w:ascii="Times New Roman" w:hAnsi="Times New Roman" w:cs="Times New Roman"/>
            </w:rPr>
          </w:rPrChange>
        </w:rPr>
        <w:t xml:space="preserve">programs? </w:t>
      </w:r>
    </w:p>
    <w:p w:rsidR="00FF0F72" w:rsidRPr="00A80574" w:rsidRDefault="00FF0F72" w:rsidP="00A80574">
      <w:pPr>
        <w:spacing w:before="120" w:after="120"/>
        <w:ind w:left="720"/>
        <w:rPr>
          <w:rFonts w:ascii="Times New Roman" w:eastAsia="Times New Roman" w:hAnsi="Times New Roman" w:cs="Times New Roman"/>
          <w:rPrChange w:id="113" w:author="Samaneh" w:date="2017-03-23T00:00:00Z">
            <w:rPr>
              <w:rFonts w:ascii="Times New Roman" w:hAnsi="Times New Roman" w:cs="Times New Roman"/>
            </w:rPr>
          </w:rPrChange>
        </w:rPr>
        <w:pPrChange w:id="114" w:author="Samaneh" w:date="2017-03-23T00:00:00Z">
          <w:pPr>
            <w:pStyle w:val="ListParagraph"/>
          </w:pPr>
        </w:pPrChange>
      </w:pPr>
      <w:r w:rsidRPr="00A80574">
        <w:rPr>
          <w:rFonts w:ascii="Times New Roman" w:eastAsia="Times New Roman" w:hAnsi="Times New Roman" w:cs="Times New Roman"/>
          <w:rPrChange w:id="115" w:author="Samaneh" w:date="2017-03-23T00:00:00Z">
            <w:rPr>
              <w:rFonts w:ascii="Times New Roman" w:hAnsi="Times New Roman" w:cs="Times New Roman"/>
            </w:rPr>
          </w:rPrChange>
        </w:rPr>
        <w:t>RQ2. What tools do they use to post activities or questions and why do they choose them?</w:t>
      </w:r>
    </w:p>
    <w:p w:rsidR="00FF0F72" w:rsidRPr="00A80574" w:rsidRDefault="00FF0F72" w:rsidP="00A80574">
      <w:pPr>
        <w:spacing w:before="120" w:after="120"/>
        <w:ind w:left="720"/>
        <w:rPr>
          <w:rFonts w:ascii="Times New Roman" w:eastAsia="Times New Roman" w:hAnsi="Times New Roman" w:cs="Times New Roman"/>
          <w:rPrChange w:id="116" w:author="Samaneh" w:date="2017-03-23T00:00:00Z">
            <w:rPr>
              <w:rFonts w:ascii="Times New Roman" w:hAnsi="Times New Roman" w:cs="Times New Roman"/>
            </w:rPr>
          </w:rPrChange>
        </w:rPr>
        <w:pPrChange w:id="117" w:author="Samaneh" w:date="2017-03-23T00:00:00Z">
          <w:pPr>
            <w:pStyle w:val="ListParagraph"/>
          </w:pPr>
        </w:pPrChange>
      </w:pPr>
      <w:r w:rsidRPr="00A80574">
        <w:rPr>
          <w:rFonts w:ascii="Times New Roman" w:eastAsia="Times New Roman" w:hAnsi="Times New Roman" w:cs="Times New Roman"/>
          <w:rPrChange w:id="118" w:author="Samaneh" w:date="2017-03-23T00:00:00Z">
            <w:rPr>
              <w:rFonts w:ascii="Times New Roman" w:hAnsi="Times New Roman" w:cs="Times New Roman"/>
            </w:rPr>
          </w:rPrChange>
        </w:rPr>
        <w:t>RQ3. What are their favorite features in social apps (Facebook, twitter</w:t>
      </w:r>
      <w:r w:rsidR="00155F6F" w:rsidRPr="00A80574">
        <w:rPr>
          <w:rFonts w:ascii="Times New Roman" w:eastAsia="Times New Roman" w:hAnsi="Times New Roman" w:cs="Times New Roman"/>
          <w:rPrChange w:id="119" w:author="Samaneh" w:date="2017-03-23T00:00:00Z">
            <w:rPr>
              <w:rFonts w:ascii="Times New Roman" w:hAnsi="Times New Roman" w:cs="Times New Roman"/>
            </w:rPr>
          </w:rPrChange>
        </w:rPr>
        <w:t>,</w:t>
      </w:r>
      <w:r w:rsidRPr="00A80574">
        <w:rPr>
          <w:rFonts w:ascii="Times New Roman" w:eastAsia="Times New Roman" w:hAnsi="Times New Roman" w:cs="Times New Roman"/>
          <w:rPrChange w:id="120" w:author="Samaneh" w:date="2017-03-23T00:00:00Z">
            <w:rPr>
              <w:rFonts w:ascii="Times New Roman" w:hAnsi="Times New Roman" w:cs="Times New Roman"/>
            </w:rPr>
          </w:rPrChange>
        </w:rPr>
        <w:t xml:space="preserve"> </w:t>
      </w:r>
      <w:r w:rsidR="00155F6F" w:rsidRPr="00A80574">
        <w:rPr>
          <w:rFonts w:ascii="Times New Roman" w:eastAsia="Times New Roman" w:hAnsi="Times New Roman" w:cs="Times New Roman"/>
          <w:rPrChange w:id="121" w:author="Samaneh" w:date="2017-03-23T00:00:00Z">
            <w:rPr>
              <w:rFonts w:ascii="Times New Roman" w:hAnsi="Times New Roman" w:cs="Times New Roman"/>
            </w:rPr>
          </w:rPrChange>
        </w:rPr>
        <w:t>etc.</w:t>
      </w:r>
      <w:r w:rsidRPr="00A80574">
        <w:rPr>
          <w:rFonts w:ascii="Times New Roman" w:eastAsia="Times New Roman" w:hAnsi="Times New Roman" w:cs="Times New Roman"/>
          <w:rPrChange w:id="122" w:author="Samaneh" w:date="2017-03-23T00:00:00Z">
            <w:rPr>
              <w:rFonts w:ascii="Times New Roman" w:hAnsi="Times New Roman" w:cs="Times New Roman"/>
            </w:rPr>
          </w:rPrChange>
        </w:rPr>
        <w:t>)?</w:t>
      </w:r>
    </w:p>
    <w:p w:rsidR="00FF0F72" w:rsidRPr="00A80574" w:rsidRDefault="00FF0F72" w:rsidP="00A80574">
      <w:pPr>
        <w:spacing w:before="120" w:after="120"/>
        <w:ind w:left="720"/>
        <w:rPr>
          <w:rFonts w:ascii="Times New Roman" w:eastAsia="Times New Roman" w:hAnsi="Times New Roman" w:cs="Times New Roman"/>
          <w:rPrChange w:id="123" w:author="Samaneh" w:date="2017-03-23T00:00:00Z">
            <w:rPr>
              <w:rFonts w:ascii="Times New Roman" w:hAnsi="Times New Roman" w:cs="Times New Roman"/>
            </w:rPr>
          </w:rPrChange>
        </w:rPr>
        <w:pPrChange w:id="124" w:author="Samaneh" w:date="2017-03-23T00:00:00Z">
          <w:pPr>
            <w:pStyle w:val="ListParagraph"/>
          </w:pPr>
        </w:pPrChange>
      </w:pPr>
      <w:r w:rsidRPr="00A80574">
        <w:rPr>
          <w:rFonts w:ascii="Times New Roman" w:eastAsia="Times New Roman" w:hAnsi="Times New Roman" w:cs="Times New Roman"/>
          <w:rPrChange w:id="125" w:author="Samaneh" w:date="2017-03-23T00:00:00Z">
            <w:rPr>
              <w:rFonts w:ascii="Times New Roman" w:hAnsi="Times New Roman" w:cs="Times New Roman"/>
            </w:rPr>
          </w:rPrChange>
        </w:rPr>
        <w:t xml:space="preserve">RQ4. What kind of information are grad students interested </w:t>
      </w:r>
      <w:r w:rsidR="00056E7A" w:rsidRPr="00A80574">
        <w:rPr>
          <w:rFonts w:ascii="Times New Roman" w:eastAsia="Times New Roman" w:hAnsi="Times New Roman" w:cs="Times New Roman"/>
          <w:rPrChange w:id="126" w:author="Samaneh" w:date="2017-03-23T00:00:00Z">
            <w:rPr>
              <w:rFonts w:ascii="Times New Roman" w:hAnsi="Times New Roman" w:cs="Times New Roman"/>
            </w:rPr>
          </w:rPrChange>
        </w:rPr>
        <w:t>in.?</w:t>
      </w:r>
    </w:p>
    <w:p w:rsidR="00FF0F72" w:rsidRPr="00A80574" w:rsidRDefault="00FF0F72" w:rsidP="00A80574">
      <w:pPr>
        <w:spacing w:before="120" w:after="120"/>
        <w:ind w:left="720"/>
        <w:rPr>
          <w:rFonts w:ascii="Times New Roman" w:eastAsia="Times New Roman" w:hAnsi="Times New Roman" w:cs="Times New Roman"/>
          <w:rPrChange w:id="127" w:author="Samaneh" w:date="2017-03-23T00:00:00Z">
            <w:rPr>
              <w:rFonts w:ascii="Times New Roman" w:hAnsi="Times New Roman" w:cs="Times New Roman"/>
            </w:rPr>
          </w:rPrChange>
        </w:rPr>
        <w:pPrChange w:id="128" w:author="Samaneh" w:date="2017-03-23T00:00:00Z">
          <w:pPr>
            <w:pStyle w:val="ListParagraph"/>
          </w:pPr>
        </w:pPrChange>
      </w:pPr>
      <w:r w:rsidRPr="00A80574">
        <w:rPr>
          <w:rFonts w:ascii="Times New Roman" w:eastAsia="Times New Roman" w:hAnsi="Times New Roman" w:cs="Times New Roman"/>
          <w:rPrChange w:id="129" w:author="Samaneh" w:date="2017-03-23T00:00:00Z">
            <w:rPr>
              <w:rFonts w:ascii="Times New Roman" w:hAnsi="Times New Roman" w:cs="Times New Roman"/>
            </w:rPr>
          </w:rPrChange>
        </w:rPr>
        <w:t xml:space="preserve">RQ5. What kind of topics are they mostly use when talk to other grad </w:t>
      </w:r>
      <w:r w:rsidR="007611D8" w:rsidRPr="00A80574">
        <w:rPr>
          <w:rFonts w:ascii="Times New Roman" w:eastAsia="Times New Roman" w:hAnsi="Times New Roman" w:cs="Times New Roman"/>
          <w:rPrChange w:id="130" w:author="Samaneh" w:date="2017-03-23T00:00:00Z">
            <w:rPr>
              <w:rFonts w:ascii="Times New Roman" w:hAnsi="Times New Roman" w:cs="Times New Roman"/>
            </w:rPr>
          </w:rPrChange>
        </w:rPr>
        <w:t>students?</w:t>
      </w:r>
    </w:p>
    <w:p w:rsidR="00FF0F72" w:rsidRPr="00FF0F72" w:rsidDel="00D32472" w:rsidRDefault="00FF0F72" w:rsidP="00FF0F72">
      <w:pPr>
        <w:pStyle w:val="ListParagraph"/>
        <w:rPr>
          <w:del w:id="131" w:author="Samaneh" w:date="2017-03-22T23:12:00Z"/>
          <w:rFonts w:ascii="Times New Roman" w:hAnsi="Times New Roman" w:cs="Times New Roman"/>
        </w:rPr>
      </w:pPr>
    </w:p>
    <w:p w:rsidR="00FF0F72" w:rsidRPr="00714F4E" w:rsidDel="00A80574" w:rsidRDefault="00FF0F72" w:rsidP="00E5173C">
      <w:pPr>
        <w:pStyle w:val="ListParagraph"/>
        <w:rPr>
          <w:del w:id="132" w:author="Samaneh" w:date="2017-03-23T00:00:00Z"/>
          <w:rFonts w:ascii="Times New Roman" w:hAnsi="Times New Roman" w:cs="Times New Roman"/>
        </w:rPr>
      </w:pPr>
    </w:p>
    <w:p w:rsidR="00765B93" w:rsidRDefault="00765B93" w:rsidP="00765B93">
      <w:pPr>
        <w:pStyle w:val="Heading2"/>
        <w:rPr>
          <w:rFonts w:ascii="Times New Roman" w:hAnsi="Times New Roman" w:cs="Times New Roman"/>
          <w:b/>
        </w:rPr>
      </w:pPr>
      <w:r>
        <w:rPr>
          <w:rFonts w:ascii="Times New Roman" w:hAnsi="Times New Roman" w:cs="Times New Roman"/>
          <w:b/>
        </w:rPr>
        <w:t>Participants</w:t>
      </w:r>
    </w:p>
    <w:p w:rsidR="008E7CE0" w:rsidRPr="00A80574" w:rsidRDefault="008E7CE0" w:rsidP="00A80574">
      <w:pPr>
        <w:spacing w:before="120" w:after="120"/>
        <w:rPr>
          <w:rFonts w:ascii="Times New Roman" w:eastAsia="Times New Roman" w:hAnsi="Times New Roman" w:cs="Times New Roman"/>
          <w:rPrChange w:id="133" w:author="Samaneh" w:date="2017-03-22T23:58:00Z">
            <w:rPr/>
          </w:rPrChange>
        </w:rPr>
        <w:pPrChange w:id="134" w:author="Samaneh" w:date="2017-03-22T23:58:00Z">
          <w:pPr/>
        </w:pPrChange>
      </w:pPr>
      <w:r>
        <w:rPr>
          <w:rFonts w:ascii="Times New Roman" w:eastAsia="Times New Roman" w:hAnsi="Times New Roman" w:cs="Times New Roman"/>
        </w:rPr>
        <w:t xml:space="preserve">Participant </w:t>
      </w:r>
      <w:r>
        <w:rPr>
          <w:rFonts w:ascii="Times New Roman" w:eastAsia="Times New Roman" w:hAnsi="Times New Roman" w:cs="Times New Roman"/>
        </w:rPr>
        <w:t>1</w:t>
      </w:r>
      <w:r>
        <w:rPr>
          <w:rFonts w:ascii="Times New Roman" w:eastAsia="Times New Roman" w:hAnsi="Times New Roman" w:cs="Times New Roman"/>
        </w:rPr>
        <w:t xml:space="preserve"> is a Computer Science</w:t>
      </w:r>
      <w:r>
        <w:rPr>
          <w:rFonts w:ascii="Times New Roman" w:eastAsia="Times New Roman" w:hAnsi="Times New Roman" w:cs="Times New Roman"/>
        </w:rPr>
        <w:t xml:space="preserve"> </w:t>
      </w:r>
      <w:r>
        <w:rPr>
          <w:rFonts w:ascii="Times New Roman" w:eastAsia="Times New Roman" w:hAnsi="Times New Roman" w:cs="Times New Roman"/>
        </w:rPr>
        <w:t>graduate student at Washington State University. He is a first year PhD student, male and 33</w:t>
      </w:r>
      <w:r>
        <w:rPr>
          <w:rFonts w:ascii="Times New Roman" w:eastAsia="Times New Roman" w:hAnsi="Times New Roman" w:cs="Times New Roman"/>
        </w:rPr>
        <w:t xml:space="preserve"> </w:t>
      </w:r>
      <w:r>
        <w:rPr>
          <w:rFonts w:ascii="Times New Roman" w:eastAsia="Times New Roman" w:hAnsi="Times New Roman" w:cs="Times New Roman"/>
        </w:rPr>
        <w:t xml:space="preserve">years old. Participant </w:t>
      </w:r>
      <w:r>
        <w:rPr>
          <w:rFonts w:ascii="Times New Roman" w:eastAsia="Times New Roman" w:hAnsi="Times New Roman" w:cs="Times New Roman"/>
        </w:rPr>
        <w:t>1</w:t>
      </w:r>
      <w:r>
        <w:rPr>
          <w:rFonts w:ascii="Times New Roman" w:eastAsia="Times New Roman" w:hAnsi="Times New Roman" w:cs="Times New Roman"/>
        </w:rPr>
        <w:t xml:space="preserve"> is very enthusiastic about social media, apps, and using technology</w:t>
      </w:r>
      <w:r>
        <w:rPr>
          <w:rFonts w:ascii="Times New Roman" w:eastAsia="Times New Roman" w:hAnsi="Times New Roman" w:cs="Times New Roman"/>
        </w:rPr>
        <w:t xml:space="preserve"> </w:t>
      </w:r>
      <w:r>
        <w:rPr>
          <w:rFonts w:ascii="Times New Roman" w:eastAsia="Times New Roman" w:hAnsi="Times New Roman" w:cs="Times New Roman"/>
        </w:rPr>
        <w:t>in his daily life. Currently he is focusing mostly on courses and his research. He also likes to socialize and go to different kind of events.</w:t>
      </w:r>
    </w:p>
    <w:p w:rsidR="008E7CE0" w:rsidDel="00A80574" w:rsidRDefault="008E7CE0" w:rsidP="00A80574">
      <w:pPr>
        <w:spacing w:before="120" w:after="120"/>
        <w:rPr>
          <w:del w:id="135" w:author="Samaneh" w:date="2017-03-22T23:57:00Z"/>
          <w:rFonts w:ascii="Times New Roman" w:eastAsia="Times New Roman" w:hAnsi="Times New Roman" w:cs="Times New Roman"/>
        </w:rPr>
        <w:pPrChange w:id="136" w:author="Samaneh" w:date="2017-03-22T23:58:00Z">
          <w:pPr/>
        </w:pPrChange>
      </w:pPr>
    </w:p>
    <w:p w:rsidR="00CB3072" w:rsidRDefault="00CB3072" w:rsidP="00A80574">
      <w:pPr>
        <w:spacing w:before="120" w:after="120"/>
        <w:rPr>
          <w:ins w:id="137" w:author="Samaneh" w:date="2017-03-23T00:45:00Z"/>
          <w:rFonts w:ascii="Times New Roman" w:eastAsia="Times New Roman" w:hAnsi="Times New Roman" w:cs="Times New Roman"/>
        </w:rPr>
        <w:pPrChange w:id="138" w:author="Samaneh" w:date="2017-03-22T23:58:00Z">
          <w:pPr/>
        </w:pPrChange>
      </w:pPr>
      <w:r>
        <w:rPr>
          <w:rFonts w:ascii="Times New Roman" w:eastAsia="Times New Roman" w:hAnsi="Times New Roman" w:cs="Times New Roman"/>
        </w:rPr>
        <w:t xml:space="preserve">Participant </w:t>
      </w:r>
      <w:r w:rsidR="008E7CE0">
        <w:rPr>
          <w:rFonts w:ascii="Times New Roman" w:eastAsia="Times New Roman" w:hAnsi="Times New Roman" w:cs="Times New Roman"/>
        </w:rPr>
        <w:t>2</w:t>
      </w:r>
      <w:r w:rsidR="008E7CE0">
        <w:rPr>
          <w:rFonts w:ascii="Times New Roman" w:eastAsia="Times New Roman" w:hAnsi="Times New Roman" w:cs="Times New Roman"/>
        </w:rPr>
        <w:t xml:space="preserve"> </w:t>
      </w:r>
      <w:r>
        <w:rPr>
          <w:rFonts w:ascii="Times New Roman" w:eastAsia="Times New Roman" w:hAnsi="Times New Roman" w:cs="Times New Roman"/>
        </w:rPr>
        <w:t>is a</w:t>
      </w:r>
      <w:r w:rsidR="003D1087">
        <w:rPr>
          <w:rFonts w:ascii="Times New Roman" w:eastAsia="Times New Roman" w:hAnsi="Times New Roman" w:cs="Times New Roman"/>
        </w:rPr>
        <w:t>n Electrical engineering</w:t>
      </w:r>
      <w:r w:rsidR="003D1087">
        <w:rPr>
          <w:rFonts w:ascii="Times New Roman" w:eastAsia="Times New Roman" w:hAnsi="Times New Roman" w:cs="Times New Roman"/>
        </w:rPr>
        <w:t xml:space="preserve"> </w:t>
      </w:r>
      <w:r>
        <w:rPr>
          <w:rFonts w:ascii="Times New Roman" w:eastAsia="Times New Roman" w:hAnsi="Times New Roman" w:cs="Times New Roman"/>
        </w:rPr>
        <w:t>graduate student at Washington State University. He is</w:t>
      </w:r>
      <w:r w:rsidR="003D1087">
        <w:rPr>
          <w:rFonts w:ascii="Times New Roman" w:eastAsia="Times New Roman" w:hAnsi="Times New Roman" w:cs="Times New Roman"/>
        </w:rPr>
        <w:t xml:space="preserve"> a</w:t>
      </w:r>
      <w:r w:rsidR="005003E6">
        <w:rPr>
          <w:rFonts w:ascii="Times New Roman" w:eastAsia="Times New Roman" w:hAnsi="Times New Roman" w:cs="Times New Roman"/>
        </w:rPr>
        <w:t xml:space="preserve"> last year PhD student, male and </w:t>
      </w:r>
      <w:r w:rsidR="003D1087">
        <w:rPr>
          <w:rFonts w:ascii="Times New Roman" w:eastAsia="Times New Roman" w:hAnsi="Times New Roman" w:cs="Times New Roman"/>
        </w:rPr>
        <w:t>29</w:t>
      </w:r>
      <w:r w:rsidR="003D1087">
        <w:rPr>
          <w:rFonts w:ascii="Times New Roman" w:eastAsia="Times New Roman" w:hAnsi="Times New Roman" w:cs="Times New Roman"/>
        </w:rPr>
        <w:t xml:space="preserve"> </w:t>
      </w:r>
      <w:r>
        <w:rPr>
          <w:rFonts w:ascii="Times New Roman" w:eastAsia="Times New Roman" w:hAnsi="Times New Roman" w:cs="Times New Roman"/>
        </w:rPr>
        <w:t>years old</w:t>
      </w:r>
      <w:r w:rsidR="005003E6">
        <w:rPr>
          <w:rFonts w:ascii="Times New Roman" w:eastAsia="Times New Roman" w:hAnsi="Times New Roman" w:cs="Times New Roman"/>
        </w:rPr>
        <w:t xml:space="preserve">. </w:t>
      </w:r>
      <w:r w:rsidR="005003E6">
        <w:rPr>
          <w:rFonts w:ascii="Times New Roman" w:eastAsia="Times New Roman" w:hAnsi="Times New Roman" w:cs="Times New Roman"/>
        </w:rPr>
        <w:t xml:space="preserve">Participant </w:t>
      </w:r>
      <w:r w:rsidR="008E7CE0">
        <w:rPr>
          <w:rFonts w:ascii="Times New Roman" w:eastAsia="Times New Roman" w:hAnsi="Times New Roman" w:cs="Times New Roman"/>
        </w:rPr>
        <w:t>2</w:t>
      </w:r>
      <w:r w:rsidR="005003E6">
        <w:rPr>
          <w:rFonts w:ascii="Times New Roman" w:eastAsia="Times New Roman" w:hAnsi="Times New Roman" w:cs="Times New Roman"/>
        </w:rPr>
        <w:t xml:space="preserve"> is </w:t>
      </w:r>
      <w:r>
        <w:rPr>
          <w:rFonts w:ascii="Times New Roman" w:eastAsia="Times New Roman" w:hAnsi="Times New Roman" w:cs="Times New Roman"/>
        </w:rPr>
        <w:t xml:space="preserve">very enthusiastic about </w:t>
      </w:r>
      <w:r w:rsidR="005003E6">
        <w:rPr>
          <w:rFonts w:ascii="Times New Roman" w:eastAsia="Times New Roman" w:hAnsi="Times New Roman" w:cs="Times New Roman"/>
        </w:rPr>
        <w:t>social media, apps, and using technology</w:t>
      </w:r>
      <w:r w:rsidR="005003E6">
        <w:rPr>
          <w:rFonts w:ascii="Times New Roman" w:eastAsia="Times New Roman" w:hAnsi="Times New Roman" w:cs="Times New Roman"/>
        </w:rPr>
        <w:t xml:space="preserve"> </w:t>
      </w:r>
      <w:r w:rsidR="005003E6">
        <w:rPr>
          <w:rFonts w:ascii="Times New Roman" w:eastAsia="Times New Roman" w:hAnsi="Times New Roman" w:cs="Times New Roman"/>
        </w:rPr>
        <w:t>in his daily life.</w:t>
      </w:r>
      <w:r>
        <w:rPr>
          <w:rFonts w:ascii="Times New Roman" w:eastAsia="Times New Roman" w:hAnsi="Times New Roman" w:cs="Times New Roman"/>
        </w:rPr>
        <w:t xml:space="preserve"> </w:t>
      </w:r>
      <w:r w:rsidR="005003E6">
        <w:rPr>
          <w:rFonts w:ascii="Times New Roman" w:eastAsia="Times New Roman" w:hAnsi="Times New Roman" w:cs="Times New Roman"/>
        </w:rPr>
        <w:t>His first priority is finding job and deciding about his future career.</w:t>
      </w:r>
    </w:p>
    <w:p w:rsidR="00507CD2" w:rsidRPr="003723A3" w:rsidRDefault="00507CD2" w:rsidP="003723A3">
      <w:pPr>
        <w:spacing w:before="120" w:after="120"/>
        <w:rPr>
          <w:ins w:id="139" w:author="Samaneh" w:date="2017-03-23T00:45:00Z"/>
          <w:rFonts w:ascii="Times New Roman" w:eastAsia="Times New Roman" w:hAnsi="Times New Roman" w:cs="Times New Roman"/>
          <w:rPrChange w:id="140" w:author="Samaneh" w:date="2017-03-23T00:47:00Z">
            <w:rPr>
              <w:ins w:id="141" w:author="Samaneh" w:date="2017-03-23T00:45:00Z"/>
              <w:rFonts w:ascii="Times New Roman" w:hAnsi="Times New Roman" w:cs="Times New Roman"/>
              <w:sz w:val="24"/>
              <w:szCs w:val="24"/>
            </w:rPr>
          </w:rPrChange>
        </w:rPr>
        <w:pPrChange w:id="142" w:author="Samaneh" w:date="2017-03-23T00:47:00Z">
          <w:pPr/>
        </w:pPrChange>
      </w:pPr>
      <w:ins w:id="143" w:author="Samaneh" w:date="2017-03-23T00:45:00Z">
        <w:r w:rsidRPr="003723A3">
          <w:rPr>
            <w:rFonts w:ascii="Times New Roman" w:eastAsia="Times New Roman" w:hAnsi="Times New Roman" w:cs="Times New Roman"/>
            <w:rPrChange w:id="144" w:author="Samaneh" w:date="2017-03-23T00:47:00Z">
              <w:rPr>
                <w:rFonts w:ascii="Times New Roman" w:hAnsi="Times New Roman" w:cs="Times New Roman"/>
                <w:sz w:val="24"/>
                <w:szCs w:val="24"/>
              </w:rPr>
            </w:rPrChange>
          </w:rPr>
          <w:t xml:space="preserve">Participant </w:t>
        </w:r>
        <w:r w:rsidRPr="003723A3">
          <w:rPr>
            <w:rFonts w:ascii="Times New Roman" w:eastAsia="Times New Roman" w:hAnsi="Times New Roman" w:cs="Times New Roman"/>
            <w:rPrChange w:id="145" w:author="Samaneh" w:date="2017-03-23T00:47:00Z">
              <w:rPr>
                <w:rFonts w:ascii="Times New Roman" w:hAnsi="Times New Roman" w:cs="Times New Roman"/>
                <w:sz w:val="24"/>
                <w:szCs w:val="24"/>
              </w:rPr>
            </w:rPrChange>
          </w:rPr>
          <w:t>3</w:t>
        </w:r>
        <w:r w:rsidRPr="003723A3">
          <w:rPr>
            <w:rFonts w:ascii="Times New Roman" w:eastAsia="Times New Roman" w:hAnsi="Times New Roman" w:cs="Times New Roman"/>
            <w:rPrChange w:id="146" w:author="Samaneh" w:date="2017-03-23T00:47:00Z">
              <w:rPr>
                <w:rFonts w:ascii="Times New Roman" w:hAnsi="Times New Roman" w:cs="Times New Roman"/>
                <w:sz w:val="24"/>
                <w:szCs w:val="24"/>
              </w:rPr>
            </w:rPrChange>
          </w:rPr>
          <w:t xml:space="preserve"> is a </w:t>
        </w:r>
      </w:ins>
      <w:ins w:id="147" w:author="Samaneh" w:date="2017-03-23T00:46:00Z">
        <w:r w:rsidRPr="003723A3">
          <w:rPr>
            <w:rFonts w:ascii="Times New Roman" w:eastAsia="Times New Roman" w:hAnsi="Times New Roman" w:cs="Times New Roman"/>
            <w:rPrChange w:id="148" w:author="Samaneh" w:date="2017-03-23T00:47:00Z">
              <w:rPr>
                <w:rFonts w:ascii="Times New Roman" w:hAnsi="Times New Roman" w:cs="Times New Roman"/>
                <w:sz w:val="24"/>
                <w:szCs w:val="24"/>
              </w:rPr>
            </w:rPrChange>
          </w:rPr>
          <w:t>g</w:t>
        </w:r>
      </w:ins>
      <w:ins w:id="149" w:author="Samaneh" w:date="2017-03-23T00:45:00Z">
        <w:r w:rsidRPr="003723A3">
          <w:rPr>
            <w:rFonts w:ascii="Times New Roman" w:eastAsia="Times New Roman" w:hAnsi="Times New Roman" w:cs="Times New Roman"/>
            <w:rPrChange w:id="150" w:author="Samaneh" w:date="2017-03-23T00:47:00Z">
              <w:rPr>
                <w:rFonts w:ascii="Times New Roman" w:hAnsi="Times New Roman" w:cs="Times New Roman"/>
                <w:sz w:val="24"/>
                <w:szCs w:val="24"/>
              </w:rPr>
            </w:rPrChange>
          </w:rPr>
          <w:t xml:space="preserve">raduate student and she is Asian American female. After her graduation, she wants to </w:t>
        </w:r>
      </w:ins>
      <w:ins w:id="151" w:author="Samaneh" w:date="2017-03-23T00:46:00Z">
        <w:r w:rsidR="003723A3" w:rsidRPr="003723A3">
          <w:rPr>
            <w:rFonts w:ascii="Times New Roman" w:eastAsia="Times New Roman" w:hAnsi="Times New Roman" w:cs="Times New Roman"/>
            <w:rPrChange w:id="152" w:author="Samaneh" w:date="2017-03-23T00:47:00Z">
              <w:rPr>
                <w:rFonts w:ascii="Times New Roman" w:hAnsi="Times New Roman" w:cs="Times New Roman"/>
                <w:sz w:val="24"/>
                <w:szCs w:val="24"/>
              </w:rPr>
            </w:rPrChange>
          </w:rPr>
          <w:t>work in an industry</w:t>
        </w:r>
      </w:ins>
      <w:ins w:id="153" w:author="Samaneh" w:date="2017-03-23T00:45:00Z">
        <w:r w:rsidRPr="003723A3">
          <w:rPr>
            <w:rFonts w:ascii="Times New Roman" w:eastAsia="Times New Roman" w:hAnsi="Times New Roman" w:cs="Times New Roman"/>
            <w:rPrChange w:id="154" w:author="Samaneh" w:date="2017-03-23T00:47:00Z">
              <w:rPr>
                <w:rFonts w:ascii="Times New Roman" w:hAnsi="Times New Roman" w:cs="Times New Roman"/>
                <w:sz w:val="24"/>
                <w:szCs w:val="24"/>
              </w:rPr>
            </w:rPrChange>
          </w:rPr>
          <w:t xml:space="preserve">. She likes to use Twitter to follow her friends and other </w:t>
        </w:r>
      </w:ins>
      <w:ins w:id="155" w:author="Samaneh" w:date="2017-03-23T00:47:00Z">
        <w:r w:rsidR="003723A3" w:rsidRPr="003723A3">
          <w:rPr>
            <w:rFonts w:ascii="Times New Roman" w:eastAsia="Times New Roman" w:hAnsi="Times New Roman" w:cs="Times New Roman"/>
            <w:rPrChange w:id="156" w:author="Samaneh" w:date="2017-03-23T00:47:00Z">
              <w:rPr>
                <w:rFonts w:ascii="Times New Roman" w:hAnsi="Times New Roman" w:cs="Times New Roman"/>
                <w:sz w:val="24"/>
                <w:szCs w:val="24"/>
              </w:rPr>
            </w:rPrChange>
          </w:rPr>
          <w:t>colleagues</w:t>
        </w:r>
      </w:ins>
      <w:ins w:id="157" w:author="Samaneh" w:date="2017-03-23T00:45:00Z">
        <w:r w:rsidRPr="003723A3">
          <w:rPr>
            <w:rFonts w:ascii="Times New Roman" w:eastAsia="Times New Roman" w:hAnsi="Times New Roman" w:cs="Times New Roman"/>
            <w:rPrChange w:id="158" w:author="Samaneh" w:date="2017-03-23T00:47:00Z">
              <w:rPr>
                <w:rFonts w:ascii="Times New Roman" w:hAnsi="Times New Roman" w:cs="Times New Roman"/>
                <w:sz w:val="24"/>
                <w:szCs w:val="24"/>
              </w:rPr>
            </w:rPrChange>
          </w:rPr>
          <w:t xml:space="preserve"> around world. She usually </w:t>
        </w:r>
      </w:ins>
      <w:ins w:id="159" w:author="Samaneh" w:date="2017-03-23T00:46:00Z">
        <w:r w:rsidRPr="003723A3">
          <w:rPr>
            <w:rFonts w:ascii="Times New Roman" w:eastAsia="Times New Roman" w:hAnsi="Times New Roman" w:cs="Times New Roman"/>
            <w:rPrChange w:id="160" w:author="Samaneh" w:date="2017-03-23T00:47:00Z">
              <w:rPr>
                <w:rFonts w:ascii="Times New Roman" w:hAnsi="Times New Roman" w:cs="Times New Roman"/>
                <w:sz w:val="24"/>
                <w:szCs w:val="24"/>
              </w:rPr>
            </w:rPrChange>
          </w:rPr>
          <w:t>uses</w:t>
        </w:r>
      </w:ins>
      <w:ins w:id="161" w:author="Samaneh" w:date="2017-03-23T00:45:00Z">
        <w:r w:rsidRPr="003723A3">
          <w:rPr>
            <w:rFonts w:ascii="Times New Roman" w:eastAsia="Times New Roman" w:hAnsi="Times New Roman" w:cs="Times New Roman"/>
            <w:rPrChange w:id="162" w:author="Samaneh" w:date="2017-03-23T00:47:00Z">
              <w:rPr>
                <w:rFonts w:ascii="Times New Roman" w:hAnsi="Times New Roman" w:cs="Times New Roman"/>
                <w:sz w:val="24"/>
                <w:szCs w:val="24"/>
              </w:rPr>
            </w:rPrChange>
          </w:rPr>
          <w:t xml:space="preserve"> text message to arrange a study activity or review session.   </w:t>
        </w:r>
      </w:ins>
    </w:p>
    <w:p w:rsidR="008D6E5F" w:rsidDel="008D6E5F" w:rsidRDefault="008D6E5F" w:rsidP="00A80574">
      <w:pPr>
        <w:spacing w:before="120" w:after="120"/>
        <w:rPr>
          <w:del w:id="163" w:author="Samaneh" w:date="2017-03-23T00:36:00Z"/>
          <w:rFonts w:ascii="Times New Roman" w:eastAsia="Times New Roman" w:hAnsi="Times New Roman" w:cs="Times New Roman"/>
        </w:rPr>
        <w:pPrChange w:id="164" w:author="Samaneh" w:date="2017-03-22T23:58:00Z">
          <w:pPr/>
        </w:pPrChange>
      </w:pPr>
    </w:p>
    <w:p w:rsidR="00094A53" w:rsidDel="00617510" w:rsidRDefault="00094A53" w:rsidP="00094A53">
      <w:pPr>
        <w:rPr>
          <w:del w:id="165" w:author="Samaneh" w:date="2017-03-22T23:34:00Z"/>
          <w:rFonts w:ascii="Times New Roman" w:eastAsia="Times New Roman" w:hAnsi="Times New Roman" w:cs="Times New Roman"/>
        </w:rPr>
        <w:pPrChange w:id="166" w:author="Samaneh" w:date="2017-03-22T23:12:00Z">
          <w:pPr/>
        </w:pPrChange>
      </w:pPr>
    </w:p>
    <w:p w:rsidR="00CB3072" w:rsidDel="00617510" w:rsidRDefault="00CB3072" w:rsidP="00CB3072">
      <w:pPr>
        <w:rPr>
          <w:del w:id="167" w:author="Samaneh" w:date="2017-03-22T23:34:00Z"/>
          <w:rFonts w:ascii="Times New Roman" w:eastAsia="Times New Roman" w:hAnsi="Times New Roman" w:cs="Times New Roman"/>
          <w:color w:val="auto"/>
        </w:rPr>
      </w:pPr>
    </w:p>
    <w:p w:rsidR="00CB3072" w:rsidRDefault="00CB3072" w:rsidP="00CB3072">
      <w:pPr>
        <w:pStyle w:val="Heading2"/>
        <w:rPr>
          <w:rFonts w:ascii="Times New Roman" w:hAnsi="Times New Roman" w:cs="Times New Roman"/>
          <w:b/>
        </w:rPr>
      </w:pPr>
      <w:r w:rsidRPr="00CB3072">
        <w:rPr>
          <w:rFonts w:ascii="Times New Roman" w:hAnsi="Times New Roman" w:cs="Times New Roman"/>
          <w:b/>
        </w:rPr>
        <w:t>Contextual Inquiry Sessions</w:t>
      </w:r>
    </w:p>
    <w:p w:rsidR="008B6F95" w:rsidRDefault="008B6F95" w:rsidP="00A80574">
      <w:pPr>
        <w:pStyle w:val="ListParagraph"/>
        <w:numPr>
          <w:ilvl w:val="0"/>
          <w:numId w:val="14"/>
        </w:numPr>
        <w:rPr>
          <w:rFonts w:ascii="Times New Roman" w:hAnsi="Times New Roman" w:cs="Times New Roman"/>
          <w:b/>
          <w:i/>
        </w:rPr>
        <w:pPrChange w:id="168" w:author="Samaneh" w:date="2017-03-23T00:00:00Z">
          <w:pPr>
            <w:pStyle w:val="ListParagraph"/>
            <w:numPr>
              <w:numId w:val="3"/>
            </w:numPr>
            <w:ind w:hanging="360"/>
          </w:pPr>
        </w:pPrChange>
      </w:pPr>
      <w:r w:rsidRPr="008B6F95">
        <w:rPr>
          <w:rFonts w:ascii="Times New Roman" w:hAnsi="Times New Roman" w:cs="Times New Roman"/>
          <w:b/>
          <w:i/>
        </w:rPr>
        <w:t>Process and Environment</w:t>
      </w:r>
    </w:p>
    <w:p w:rsidR="00255D63" w:rsidRPr="00255D63" w:rsidRDefault="00255D63" w:rsidP="00A80574">
      <w:pPr>
        <w:spacing w:before="120" w:after="120"/>
        <w:ind w:left="720"/>
        <w:rPr>
          <w:ins w:id="169" w:author="Samaneh" w:date="2017-03-22T23:39:00Z"/>
          <w:rFonts w:ascii="Times New Roman" w:eastAsia="Times New Roman" w:hAnsi="Times New Roman" w:cs="Times New Roman"/>
        </w:rPr>
        <w:pPrChange w:id="170" w:author="Samaneh" w:date="2017-03-23T00:00:00Z">
          <w:pPr>
            <w:pStyle w:val="NormalWeb"/>
            <w:numPr>
              <w:numId w:val="3"/>
            </w:numPr>
            <w:ind w:left="720" w:hanging="360"/>
          </w:pPr>
        </w:pPrChange>
      </w:pPr>
      <w:ins w:id="171" w:author="Samaneh" w:date="2017-03-22T23:39:00Z">
        <w:r>
          <w:rPr>
            <w:rFonts w:ascii="Times New Roman" w:eastAsia="Times New Roman" w:hAnsi="Times New Roman" w:cs="Times New Roman"/>
          </w:rPr>
          <w:t>T</w:t>
        </w:r>
        <w:r w:rsidRPr="00255D63">
          <w:rPr>
            <w:rFonts w:ascii="Times New Roman" w:eastAsia="Times New Roman" w:hAnsi="Times New Roman" w:cs="Times New Roman"/>
          </w:rPr>
          <w:t>he contextual inquiries were</w:t>
        </w:r>
      </w:ins>
      <w:ins w:id="172" w:author="Samaneh" w:date="2017-03-22T23:40:00Z">
        <w:r>
          <w:rPr>
            <w:rFonts w:ascii="Times New Roman" w:eastAsia="Times New Roman" w:hAnsi="Times New Roman" w:cs="Times New Roman"/>
          </w:rPr>
          <w:t xml:space="preserve"> </w:t>
        </w:r>
        <w:r>
          <w:rPr>
            <w:rFonts w:ascii="Times New Roman" w:eastAsia="Times New Roman" w:hAnsi="Times New Roman" w:cs="Times New Roman"/>
          </w:rPr>
          <w:t>conducted</w:t>
        </w:r>
        <w:r>
          <w:rPr>
            <w:rFonts w:ascii="Times New Roman" w:eastAsia="Times New Roman" w:hAnsi="Times New Roman" w:cs="Times New Roman"/>
          </w:rPr>
          <w:t xml:space="preserve"> at artificial intelligence lab in EME building, WSU in one day. </w:t>
        </w:r>
      </w:ins>
      <w:ins w:id="173" w:author="Samaneh" w:date="2017-03-22T23:53:00Z">
        <w:r w:rsidR="00B8478B">
          <w:rPr>
            <w:rFonts w:ascii="Times New Roman" w:eastAsia="Times New Roman" w:hAnsi="Times New Roman" w:cs="Times New Roman"/>
          </w:rPr>
          <w:t xml:space="preserve">All three participants came to AI lab and after explaining the study to them, they signed consent forms. </w:t>
        </w:r>
      </w:ins>
      <w:ins w:id="174" w:author="Samaneh" w:date="2017-03-22T23:56:00Z">
        <w:r w:rsidR="00B8478B">
          <w:rPr>
            <w:rFonts w:ascii="Times New Roman" w:eastAsia="Times New Roman" w:hAnsi="Times New Roman" w:cs="Times New Roman"/>
          </w:rPr>
          <w:t xml:space="preserve">In the next step we had interviews. </w:t>
        </w:r>
      </w:ins>
      <w:moveToRangeStart w:id="175" w:author="Samaneh" w:date="2017-03-22T23:56:00Z" w:name="move477990302"/>
      <w:moveTo w:id="176" w:author="Samaneh" w:date="2017-03-22T23:56:00Z">
        <w:r w:rsidR="00B8478B">
          <w:rPr>
            <w:rFonts w:ascii="Times New Roman" w:eastAsia="Times New Roman" w:hAnsi="Times New Roman" w:cs="Times New Roman"/>
          </w:rPr>
          <w:t>One person was responsible for interview, the second person for main note taking.</w:t>
        </w:r>
      </w:moveTo>
      <w:moveToRangeEnd w:id="175"/>
    </w:p>
    <w:p w:rsidR="00B00267" w:rsidRPr="00A80574" w:rsidRDefault="00B00267" w:rsidP="00A80574">
      <w:pPr>
        <w:spacing w:before="120" w:after="120"/>
        <w:ind w:left="720"/>
        <w:rPr>
          <w:rFonts w:ascii="Times New Roman" w:eastAsia="Times New Roman" w:hAnsi="Times New Roman" w:cs="Times New Roman"/>
          <w:rPrChange w:id="177" w:author="Samaneh" w:date="2017-03-22T23:57:00Z">
            <w:rPr/>
          </w:rPrChange>
        </w:rPr>
        <w:pPrChange w:id="178" w:author="Samaneh" w:date="2017-03-23T00:00:00Z">
          <w:pPr>
            <w:ind w:left="360"/>
          </w:pPr>
        </w:pPrChange>
      </w:pPr>
      <w:r w:rsidRPr="00B00267">
        <w:rPr>
          <w:rFonts w:ascii="Times New Roman" w:eastAsia="Times New Roman" w:hAnsi="Times New Roman" w:cs="Times New Roman"/>
        </w:rPr>
        <w:t xml:space="preserve">In general, our </w:t>
      </w:r>
      <w:del w:id="179" w:author="Samaneh" w:date="2017-03-22T23:55:00Z">
        <w:r w:rsidRPr="00B00267" w:rsidDel="00B8478B">
          <w:rPr>
            <w:rFonts w:ascii="Times New Roman" w:eastAsia="Times New Roman" w:hAnsi="Times New Roman" w:cs="Times New Roman"/>
          </w:rPr>
          <w:delText xml:space="preserve">contextual </w:delText>
        </w:r>
      </w:del>
      <w:ins w:id="180" w:author="Samaneh" w:date="2017-03-22T23:55:00Z">
        <w:r w:rsidR="00B8478B">
          <w:rPr>
            <w:rFonts w:ascii="Times New Roman" w:eastAsia="Times New Roman" w:hAnsi="Times New Roman" w:cs="Times New Roman"/>
          </w:rPr>
          <w:t xml:space="preserve">participants </w:t>
        </w:r>
      </w:ins>
      <w:ins w:id="181" w:author="Samaneh" w:date="2017-03-22T23:56:00Z">
        <w:r w:rsidR="00B8478B">
          <w:rPr>
            <w:rFonts w:ascii="Times New Roman" w:eastAsia="Times New Roman" w:hAnsi="Times New Roman" w:cs="Times New Roman"/>
          </w:rPr>
          <w:t>were three</w:t>
        </w:r>
      </w:ins>
      <w:del w:id="182" w:author="Samaneh" w:date="2017-03-22T23:55:00Z">
        <w:r w:rsidRPr="00B00267" w:rsidDel="00B8478B">
          <w:rPr>
            <w:rFonts w:ascii="Times New Roman" w:eastAsia="Times New Roman" w:hAnsi="Times New Roman" w:cs="Times New Roman"/>
          </w:rPr>
          <w:delText>review was conducted by t</w:delText>
        </w:r>
      </w:del>
      <w:del w:id="183" w:author="Samaneh" w:date="2017-03-22T23:56:00Z">
        <w:r w:rsidRPr="00B00267" w:rsidDel="00B8478B">
          <w:rPr>
            <w:rFonts w:ascii="Times New Roman" w:eastAsia="Times New Roman" w:hAnsi="Times New Roman" w:cs="Times New Roman"/>
          </w:rPr>
          <w:delText>hree</w:delText>
        </w:r>
      </w:del>
      <w:r w:rsidRPr="00B00267">
        <w:rPr>
          <w:rFonts w:ascii="Times New Roman" w:eastAsia="Times New Roman" w:hAnsi="Times New Roman" w:cs="Times New Roman"/>
        </w:rPr>
        <w:t xml:space="preserve"> people who</w:t>
      </w:r>
      <w:r>
        <w:rPr>
          <w:rFonts w:ascii="Times New Roman" w:eastAsia="Times New Roman" w:hAnsi="Times New Roman" w:cs="Times New Roman"/>
        </w:rPr>
        <w:t xml:space="preserve"> were in different stage of their academic life. </w:t>
      </w:r>
      <w:moveFromRangeStart w:id="184" w:author="Samaneh" w:date="2017-03-22T23:56:00Z" w:name="move477990302"/>
      <w:moveFrom w:id="185" w:author="Samaneh" w:date="2017-03-22T23:56:00Z">
        <w:r w:rsidDel="00B8478B">
          <w:rPr>
            <w:rFonts w:ascii="Times New Roman" w:eastAsia="Times New Roman" w:hAnsi="Times New Roman" w:cs="Times New Roman"/>
          </w:rPr>
          <w:t xml:space="preserve">One person was responsible for interview, the second person for main note taking. </w:t>
        </w:r>
      </w:moveFrom>
      <w:moveFromRangeEnd w:id="184"/>
      <w:r>
        <w:rPr>
          <w:rFonts w:ascii="Times New Roman" w:eastAsia="Times New Roman" w:hAnsi="Times New Roman" w:cs="Times New Roman"/>
        </w:rPr>
        <w:t>We asked each participant series of questions about their expectation from EECS grad app, and followed them throughout their use of social media and apps.</w:t>
      </w:r>
      <w:r>
        <w:rPr>
          <w:rFonts w:ascii="Times New Roman" w:eastAsia="Times New Roman" w:hAnsi="Times New Roman" w:cs="Times New Roman"/>
        </w:rPr>
        <w:t xml:space="preserve"> Each session approximately lasted </w:t>
      </w:r>
      <w:r>
        <w:rPr>
          <w:rFonts w:ascii="Times New Roman" w:eastAsia="Times New Roman" w:hAnsi="Times New Roman" w:cs="Times New Roman"/>
        </w:rPr>
        <w:lastRenderedPageBreak/>
        <w:t>30</w:t>
      </w:r>
      <w:del w:id="186" w:author="Samaneh" w:date="2017-03-22T23:41:00Z">
        <w:r w:rsidDel="00255D63">
          <w:rPr>
            <w:rFonts w:ascii="Times New Roman" w:eastAsia="Times New Roman" w:hAnsi="Times New Roman" w:cs="Times New Roman"/>
          </w:rPr>
          <w:delText>-40</w:delText>
        </w:r>
      </w:del>
      <w:r>
        <w:rPr>
          <w:rFonts w:ascii="Times New Roman" w:eastAsia="Times New Roman" w:hAnsi="Times New Roman" w:cs="Times New Roman"/>
        </w:rPr>
        <w:t xml:space="preserve"> minutes depending on their elaboration in responses. To see the set of questions asked, see </w:t>
      </w:r>
      <w:r w:rsidRPr="00B00267">
        <w:rPr>
          <w:rFonts w:ascii="Times New Roman" w:eastAsia="Times New Roman" w:hAnsi="Times New Roman" w:cs="Times New Roman"/>
        </w:rPr>
        <w:t>Design project focus and research questions.</w:t>
      </w:r>
    </w:p>
    <w:p w:rsidR="00C16828" w:rsidRPr="00B00267" w:rsidDel="00A80574" w:rsidRDefault="00C16828" w:rsidP="00A80574">
      <w:pPr>
        <w:numPr>
          <w:ilvl w:val="0"/>
          <w:numId w:val="14"/>
        </w:numPr>
        <w:rPr>
          <w:del w:id="187" w:author="Samaneh" w:date="2017-03-22T23:57:00Z"/>
          <w:rFonts w:ascii="Times New Roman" w:hAnsi="Times New Roman" w:cs="Times New Roman"/>
          <w:b/>
          <w:i/>
        </w:rPr>
        <w:pPrChange w:id="188" w:author="Samaneh" w:date="2017-03-23T00:00:00Z">
          <w:pPr/>
        </w:pPrChange>
      </w:pPr>
    </w:p>
    <w:p w:rsidR="008B6F95" w:rsidRDefault="008B6F95" w:rsidP="00A80574">
      <w:pPr>
        <w:pStyle w:val="ListParagraph"/>
        <w:numPr>
          <w:ilvl w:val="0"/>
          <w:numId w:val="14"/>
        </w:numPr>
        <w:rPr>
          <w:rFonts w:ascii="Times New Roman" w:hAnsi="Times New Roman" w:cs="Times New Roman"/>
          <w:b/>
          <w:i/>
        </w:rPr>
        <w:pPrChange w:id="189" w:author="Samaneh" w:date="2017-03-23T00:00:00Z">
          <w:pPr>
            <w:pStyle w:val="ListParagraph"/>
            <w:numPr>
              <w:numId w:val="3"/>
            </w:numPr>
            <w:ind w:hanging="360"/>
          </w:pPr>
        </w:pPrChange>
      </w:pPr>
      <w:r w:rsidRPr="008B6F95">
        <w:rPr>
          <w:rFonts w:ascii="Times New Roman" w:hAnsi="Times New Roman" w:cs="Times New Roman"/>
          <w:b/>
          <w:i/>
        </w:rPr>
        <w:t>Common Tasks and Themes</w:t>
      </w:r>
    </w:p>
    <w:p w:rsidR="00C16828" w:rsidRDefault="00662C76" w:rsidP="00A80574">
      <w:pPr>
        <w:spacing w:before="120" w:after="120"/>
        <w:ind w:left="720"/>
        <w:rPr>
          <w:ins w:id="190" w:author="Samaneh" w:date="2017-03-22T23:18:00Z"/>
          <w:rFonts w:ascii="Times New Roman" w:eastAsia="Times New Roman" w:hAnsi="Times New Roman" w:cs="Times New Roman"/>
        </w:rPr>
        <w:pPrChange w:id="191" w:author="Samaneh" w:date="2017-03-23T00:00:00Z">
          <w:pPr>
            <w:ind w:left="360"/>
          </w:pPr>
        </w:pPrChange>
      </w:pPr>
      <w:ins w:id="192" w:author="Samaneh" w:date="2017-03-22T23:14:00Z">
        <w:r w:rsidRPr="00662C76">
          <w:rPr>
            <w:rFonts w:ascii="Times New Roman" w:eastAsia="Times New Roman" w:hAnsi="Times New Roman" w:cs="Times New Roman"/>
            <w:rPrChange w:id="193" w:author="Samaneh" w:date="2017-03-22T23:14:00Z">
              <w:rPr>
                <w:rFonts w:ascii="Times New Roman" w:hAnsi="Times New Roman" w:cs="Times New Roman"/>
                <w:b/>
                <w:i/>
              </w:rPr>
            </w:rPrChange>
          </w:rPr>
          <w:t>In general</w:t>
        </w:r>
        <w:r>
          <w:rPr>
            <w:rFonts w:ascii="Times New Roman" w:eastAsia="Times New Roman" w:hAnsi="Times New Roman" w:cs="Times New Roman"/>
          </w:rPr>
          <w:t>, all participants prefer the app keep update them about academic</w:t>
        </w:r>
      </w:ins>
      <w:ins w:id="194" w:author="Samaneh" w:date="2017-03-22T23:16:00Z">
        <w:r w:rsidR="000740F8">
          <w:rPr>
            <w:rFonts w:ascii="Times New Roman" w:eastAsia="Times New Roman" w:hAnsi="Times New Roman" w:cs="Times New Roman"/>
          </w:rPr>
          <w:t xml:space="preserve"> and future career</w:t>
        </w:r>
      </w:ins>
      <w:ins w:id="195" w:author="Samaneh" w:date="2017-03-22T23:14:00Z">
        <w:r>
          <w:rPr>
            <w:rFonts w:ascii="Times New Roman" w:eastAsia="Times New Roman" w:hAnsi="Times New Roman" w:cs="Times New Roman"/>
          </w:rPr>
          <w:t xml:space="preserve"> opportunities such as job positions in both industry and academia, </w:t>
        </w:r>
      </w:ins>
      <w:ins w:id="196" w:author="Samaneh" w:date="2017-03-22T23:15:00Z">
        <w:r>
          <w:rPr>
            <w:rFonts w:ascii="Times New Roman" w:eastAsia="Times New Roman" w:hAnsi="Times New Roman" w:cs="Times New Roman"/>
          </w:rPr>
          <w:t xml:space="preserve">upcoming </w:t>
        </w:r>
      </w:ins>
      <w:ins w:id="197" w:author="Samaneh" w:date="2017-03-22T23:14:00Z">
        <w:r>
          <w:rPr>
            <w:rFonts w:ascii="Times New Roman" w:eastAsia="Times New Roman" w:hAnsi="Times New Roman" w:cs="Times New Roman"/>
          </w:rPr>
          <w:t>conference</w:t>
        </w:r>
      </w:ins>
      <w:ins w:id="198" w:author="Samaneh" w:date="2017-03-22T23:15:00Z">
        <w:r>
          <w:rPr>
            <w:rFonts w:ascii="Times New Roman" w:eastAsia="Times New Roman" w:hAnsi="Times New Roman" w:cs="Times New Roman"/>
          </w:rPr>
          <w:t>s, assignment deadline</w:t>
        </w:r>
        <w:r w:rsidR="000740F8">
          <w:rPr>
            <w:rFonts w:ascii="Times New Roman" w:eastAsia="Times New Roman" w:hAnsi="Times New Roman" w:cs="Times New Roman"/>
          </w:rPr>
          <w:t>s,</w:t>
        </w:r>
        <w:r>
          <w:rPr>
            <w:rFonts w:ascii="Times New Roman" w:eastAsia="Times New Roman" w:hAnsi="Times New Roman" w:cs="Times New Roman"/>
          </w:rPr>
          <w:t xml:space="preserve"> and </w:t>
        </w:r>
      </w:ins>
      <w:ins w:id="199" w:author="Samaneh" w:date="2017-03-22T23:16:00Z">
        <w:r w:rsidR="000740F8">
          <w:rPr>
            <w:rFonts w:ascii="Times New Roman" w:eastAsia="Times New Roman" w:hAnsi="Times New Roman" w:cs="Times New Roman"/>
          </w:rPr>
          <w:t>recent researches. Also they would like to find new friends with similar ho</w:t>
        </w:r>
      </w:ins>
      <w:ins w:id="200" w:author="Samaneh" w:date="2017-03-22T23:18:00Z">
        <w:r w:rsidR="0021697A">
          <w:rPr>
            <w:rFonts w:ascii="Times New Roman" w:eastAsia="Times New Roman" w:hAnsi="Times New Roman" w:cs="Times New Roman"/>
          </w:rPr>
          <w:t>bbies and socialize in events</w:t>
        </w:r>
      </w:ins>
      <w:ins w:id="201" w:author="Samaneh" w:date="2017-03-22T23:34:00Z">
        <w:r w:rsidR="0021697A">
          <w:rPr>
            <w:rFonts w:ascii="Times New Roman" w:eastAsia="Times New Roman" w:hAnsi="Times New Roman" w:cs="Times New Roman"/>
          </w:rPr>
          <w:t xml:space="preserve"> and remind them with cultural and sport events.</w:t>
        </w:r>
      </w:ins>
    </w:p>
    <w:p w:rsidR="000740F8" w:rsidRDefault="000740F8" w:rsidP="00A80574">
      <w:pPr>
        <w:spacing w:before="120" w:after="120"/>
        <w:ind w:left="720"/>
        <w:rPr>
          <w:ins w:id="202" w:author="Samaneh" w:date="2017-03-22T23:14:00Z"/>
          <w:rFonts w:ascii="Times New Roman" w:eastAsia="Times New Roman" w:hAnsi="Times New Roman" w:cs="Times New Roman"/>
        </w:rPr>
        <w:pPrChange w:id="203" w:author="Samaneh" w:date="2017-03-23T00:00:00Z">
          <w:pPr>
            <w:ind w:left="360"/>
          </w:pPr>
        </w:pPrChange>
      </w:pPr>
      <w:ins w:id="204" w:author="Samaneh" w:date="2017-03-22T23:18:00Z">
        <w:r>
          <w:rPr>
            <w:rFonts w:ascii="Times New Roman" w:eastAsia="Times New Roman" w:hAnsi="Times New Roman" w:cs="Times New Roman"/>
          </w:rPr>
          <w:t>Currently a</w:t>
        </w:r>
      </w:ins>
      <w:ins w:id="205" w:author="Samaneh" w:date="2017-03-23T01:00:00Z">
        <w:r w:rsidR="00F224A3">
          <w:rPr>
            <w:rFonts w:ascii="Times New Roman" w:eastAsia="Times New Roman" w:hAnsi="Times New Roman" w:cs="Times New Roman"/>
          </w:rPr>
          <w:t>l</w:t>
        </w:r>
      </w:ins>
      <w:ins w:id="206" w:author="Samaneh" w:date="2017-03-22T23:18:00Z">
        <w:r>
          <w:rPr>
            <w:rFonts w:ascii="Times New Roman" w:eastAsia="Times New Roman" w:hAnsi="Times New Roman" w:cs="Times New Roman"/>
          </w:rPr>
          <w:t xml:space="preserve">l participants are using different apps, social media websites, and </w:t>
        </w:r>
      </w:ins>
      <w:ins w:id="207" w:author="Samaneh" w:date="2017-03-22T23:19:00Z">
        <w:r>
          <w:rPr>
            <w:rFonts w:ascii="Times New Roman" w:eastAsia="Times New Roman" w:hAnsi="Times New Roman" w:cs="Times New Roman"/>
          </w:rPr>
          <w:t>professional</w:t>
        </w:r>
      </w:ins>
      <w:ins w:id="208" w:author="Samaneh" w:date="2017-03-22T23:18:00Z">
        <w:r>
          <w:rPr>
            <w:rFonts w:ascii="Times New Roman" w:eastAsia="Times New Roman" w:hAnsi="Times New Roman" w:cs="Times New Roman"/>
          </w:rPr>
          <w:t xml:space="preserve"> </w:t>
        </w:r>
      </w:ins>
      <w:ins w:id="209" w:author="Samaneh" w:date="2017-03-22T23:19:00Z">
        <w:r>
          <w:rPr>
            <w:rFonts w:ascii="Times New Roman" w:eastAsia="Times New Roman" w:hAnsi="Times New Roman" w:cs="Times New Roman"/>
          </w:rPr>
          <w:t>websites for different purposes, but there is not a single tool which help them in all of the issues.</w:t>
        </w:r>
      </w:ins>
      <w:ins w:id="210" w:author="Samaneh" w:date="2017-03-22T23:34:00Z">
        <w:r w:rsidR="0021697A">
          <w:rPr>
            <w:rFonts w:ascii="Times New Roman" w:eastAsia="Times New Roman" w:hAnsi="Times New Roman" w:cs="Times New Roman"/>
          </w:rPr>
          <w:t xml:space="preserve"> Being intelligent and simple and not bothering members with too much information and notification </w:t>
        </w:r>
      </w:ins>
      <w:ins w:id="211" w:author="Samaneh" w:date="2017-03-22T23:35:00Z">
        <w:r w:rsidR="0021697A">
          <w:rPr>
            <w:rFonts w:ascii="Times New Roman" w:eastAsia="Times New Roman" w:hAnsi="Times New Roman" w:cs="Times New Roman"/>
          </w:rPr>
          <w:t>are common expected features among all participants.</w:t>
        </w:r>
      </w:ins>
    </w:p>
    <w:p w:rsidR="00662C76" w:rsidRPr="00A80574" w:rsidDel="00A80574" w:rsidRDefault="00662C76" w:rsidP="00A80574">
      <w:pPr>
        <w:numPr>
          <w:ilvl w:val="0"/>
          <w:numId w:val="14"/>
        </w:numPr>
        <w:rPr>
          <w:del w:id="212" w:author="Samaneh" w:date="2017-03-22T23:57:00Z"/>
          <w:rFonts w:ascii="Times New Roman" w:hAnsi="Times New Roman" w:cs="Times New Roman"/>
          <w:b/>
          <w:i/>
          <w:rPrChange w:id="213" w:author="Samaneh" w:date="2017-03-23T00:00:00Z">
            <w:rPr>
              <w:del w:id="214" w:author="Samaneh" w:date="2017-03-22T23:57:00Z"/>
              <w:rFonts w:ascii="Times New Roman" w:hAnsi="Times New Roman" w:cs="Times New Roman"/>
              <w:b/>
              <w:i/>
            </w:rPr>
          </w:rPrChange>
        </w:rPr>
        <w:pPrChange w:id="215" w:author="Samaneh" w:date="2017-03-23T00:00:00Z">
          <w:pPr/>
        </w:pPrChange>
      </w:pPr>
    </w:p>
    <w:p w:rsidR="008B6F95" w:rsidRDefault="008B6F95" w:rsidP="00A80574">
      <w:pPr>
        <w:pStyle w:val="ListParagraph"/>
        <w:numPr>
          <w:ilvl w:val="0"/>
          <w:numId w:val="14"/>
        </w:numPr>
        <w:rPr>
          <w:rFonts w:ascii="Times New Roman" w:hAnsi="Times New Roman" w:cs="Times New Roman"/>
          <w:b/>
          <w:i/>
        </w:rPr>
        <w:pPrChange w:id="216" w:author="Samaneh" w:date="2017-03-23T00:00:00Z">
          <w:pPr>
            <w:pStyle w:val="ListParagraph"/>
            <w:numPr>
              <w:numId w:val="3"/>
            </w:numPr>
            <w:ind w:hanging="360"/>
          </w:pPr>
        </w:pPrChange>
      </w:pPr>
      <w:r w:rsidRPr="008B6F95">
        <w:rPr>
          <w:rFonts w:ascii="Times New Roman" w:hAnsi="Times New Roman" w:cs="Times New Roman"/>
          <w:b/>
          <w:i/>
        </w:rPr>
        <w:t>Unique features of individual CI sessions</w:t>
      </w:r>
    </w:p>
    <w:p w:rsidR="00C16828" w:rsidRDefault="00F224A3" w:rsidP="00F224A3">
      <w:pPr>
        <w:spacing w:before="120" w:after="120"/>
        <w:ind w:left="720"/>
        <w:rPr>
          <w:ins w:id="217" w:author="Samaneh" w:date="2017-03-23T01:02:00Z"/>
          <w:rFonts w:ascii="Times New Roman" w:eastAsia="Times New Roman" w:hAnsi="Times New Roman" w:cs="Times New Roman"/>
        </w:rPr>
        <w:pPrChange w:id="218" w:author="Samaneh" w:date="2017-03-23T01:01:00Z">
          <w:pPr>
            <w:ind w:left="360"/>
          </w:pPr>
        </w:pPrChange>
      </w:pPr>
      <w:ins w:id="219" w:author="Samaneh" w:date="2017-03-23T01:00:00Z">
        <w:r w:rsidRPr="00F224A3">
          <w:rPr>
            <w:rFonts w:ascii="Times New Roman" w:eastAsia="Times New Roman" w:hAnsi="Times New Roman" w:cs="Times New Roman"/>
            <w:rPrChange w:id="220" w:author="Samaneh" w:date="2017-03-23T01:01:00Z">
              <w:rPr>
                <w:rFonts w:ascii="Times New Roman" w:hAnsi="Times New Roman" w:cs="Times New Roman"/>
                <w:b/>
                <w:i/>
              </w:rPr>
            </w:rPrChange>
          </w:rPr>
          <w:t xml:space="preserve">Not </w:t>
        </w:r>
      </w:ins>
      <w:ins w:id="221" w:author="Samaneh" w:date="2017-03-23T01:01:00Z">
        <w:r w:rsidRPr="00F224A3">
          <w:rPr>
            <w:rFonts w:ascii="Times New Roman" w:eastAsia="Times New Roman" w:hAnsi="Times New Roman" w:cs="Times New Roman"/>
            <w:rPrChange w:id="222" w:author="Samaneh" w:date="2017-03-23T01:01:00Z">
              <w:rPr>
                <w:rFonts w:ascii="Times New Roman" w:hAnsi="Times New Roman" w:cs="Times New Roman"/>
                <w:b/>
                <w:i/>
              </w:rPr>
            </w:rPrChange>
          </w:rPr>
          <w:t>allowing strangers to send private message</w:t>
        </w:r>
      </w:ins>
    </w:p>
    <w:p w:rsidR="00F224A3" w:rsidRDefault="00F224A3" w:rsidP="00F224A3">
      <w:pPr>
        <w:spacing w:before="120" w:after="120"/>
        <w:ind w:left="720"/>
        <w:rPr>
          <w:ins w:id="223" w:author="Samaneh" w:date="2017-03-23T01:03:00Z"/>
          <w:rFonts w:ascii="Times New Roman" w:eastAsia="Times New Roman" w:hAnsi="Times New Roman" w:cs="Times New Roman"/>
        </w:rPr>
        <w:pPrChange w:id="224" w:author="Samaneh" w:date="2017-03-23T01:01:00Z">
          <w:pPr>
            <w:ind w:left="360"/>
          </w:pPr>
        </w:pPrChange>
      </w:pPr>
      <w:ins w:id="225" w:author="Samaneh" w:date="2017-03-23T01:02:00Z">
        <w:r>
          <w:rPr>
            <w:rFonts w:ascii="Times New Roman" w:eastAsia="Times New Roman" w:hAnsi="Times New Roman" w:cs="Times New Roman"/>
          </w:rPr>
          <w:t>Suggestion not only based on preference but also based on history</w:t>
        </w:r>
      </w:ins>
    </w:p>
    <w:p w:rsidR="00F224A3" w:rsidRDefault="00F224A3" w:rsidP="00F224A3">
      <w:pPr>
        <w:spacing w:before="120" w:after="120"/>
        <w:ind w:left="720"/>
        <w:rPr>
          <w:ins w:id="226" w:author="Samaneh" w:date="2017-03-23T01:02:00Z"/>
          <w:rFonts w:ascii="Times New Roman" w:eastAsia="Times New Roman" w:hAnsi="Times New Roman" w:cs="Times New Roman"/>
        </w:rPr>
        <w:pPrChange w:id="227" w:author="Samaneh" w:date="2017-03-23T01:01:00Z">
          <w:pPr>
            <w:ind w:left="360"/>
          </w:pPr>
        </w:pPrChange>
      </w:pPr>
      <w:ins w:id="228" w:author="Samaneh" w:date="2017-03-23T01:03:00Z">
        <w:r>
          <w:rPr>
            <w:rFonts w:ascii="Times New Roman" w:eastAsia="Times New Roman" w:hAnsi="Times New Roman" w:cs="Times New Roman"/>
          </w:rPr>
          <w:t>Having checklist for graduation</w:t>
        </w:r>
      </w:ins>
    </w:p>
    <w:p w:rsidR="00F224A3" w:rsidRPr="00F224A3" w:rsidDel="00F224A3" w:rsidRDefault="00F224A3" w:rsidP="00F224A3">
      <w:pPr>
        <w:spacing w:before="120" w:after="120"/>
        <w:ind w:left="720"/>
        <w:rPr>
          <w:del w:id="229" w:author="Samaneh" w:date="2017-03-23T01:03:00Z"/>
          <w:rFonts w:ascii="Times New Roman" w:eastAsia="Times New Roman" w:hAnsi="Times New Roman" w:cs="Times New Roman"/>
          <w:rPrChange w:id="230" w:author="Samaneh" w:date="2017-03-23T01:01:00Z">
            <w:rPr>
              <w:del w:id="231" w:author="Samaneh" w:date="2017-03-23T01:03:00Z"/>
              <w:rFonts w:ascii="Times New Roman" w:hAnsi="Times New Roman" w:cs="Times New Roman"/>
              <w:b/>
              <w:i/>
            </w:rPr>
          </w:rPrChange>
        </w:rPr>
        <w:pPrChange w:id="232" w:author="Samaneh" w:date="2017-03-23T01:01:00Z">
          <w:pPr>
            <w:ind w:left="360"/>
          </w:pPr>
        </w:pPrChange>
      </w:pPr>
    </w:p>
    <w:p w:rsidR="008B6F95" w:rsidRPr="008B6F95" w:rsidDel="00F224A3" w:rsidRDefault="008B6F95" w:rsidP="008B6F95">
      <w:pPr>
        <w:rPr>
          <w:del w:id="233" w:author="Samaneh" w:date="2017-03-23T01:03:00Z"/>
        </w:rPr>
      </w:pPr>
    </w:p>
    <w:p w:rsidR="00CB3072" w:rsidRPr="008B6F95" w:rsidDel="00F224A3" w:rsidRDefault="00CB3072" w:rsidP="00CB3072">
      <w:pPr>
        <w:rPr>
          <w:del w:id="234" w:author="Samaneh" w:date="2017-03-23T01:03:00Z"/>
        </w:rPr>
      </w:pPr>
    </w:p>
    <w:p w:rsidR="008B6F95" w:rsidRDefault="008B6F95" w:rsidP="008B6F95">
      <w:pPr>
        <w:pStyle w:val="Heading2"/>
        <w:rPr>
          <w:rFonts w:ascii="Times New Roman" w:hAnsi="Times New Roman" w:cs="Times New Roman"/>
          <w:b/>
        </w:rPr>
      </w:pPr>
      <w:r w:rsidRPr="008B6F95">
        <w:rPr>
          <w:rFonts w:ascii="Times New Roman" w:hAnsi="Times New Roman" w:cs="Times New Roman"/>
          <w:b/>
        </w:rPr>
        <w:t>Synthesis of findings</w:t>
      </w:r>
    </w:p>
    <w:p w:rsidR="008B6F95" w:rsidRDefault="008B6F95" w:rsidP="00A80574">
      <w:pPr>
        <w:pStyle w:val="ListParagraph"/>
        <w:numPr>
          <w:ilvl w:val="0"/>
          <w:numId w:val="15"/>
        </w:numPr>
        <w:rPr>
          <w:ins w:id="235" w:author="Samaneh" w:date="2017-03-23T00:31:00Z"/>
          <w:rFonts w:ascii="Times New Roman" w:hAnsi="Times New Roman" w:cs="Times New Roman"/>
          <w:b/>
          <w:i/>
        </w:rPr>
        <w:pPrChange w:id="236" w:author="Samaneh" w:date="2017-03-23T00:00:00Z">
          <w:pPr>
            <w:pStyle w:val="ListParagraph"/>
            <w:numPr>
              <w:numId w:val="5"/>
            </w:numPr>
            <w:ind w:hanging="360"/>
          </w:pPr>
        </w:pPrChange>
      </w:pPr>
      <w:r w:rsidRPr="008B6F95">
        <w:rPr>
          <w:rFonts w:ascii="Times New Roman" w:hAnsi="Times New Roman" w:cs="Times New Roman"/>
          <w:b/>
          <w:i/>
        </w:rPr>
        <w:t>Requirements</w:t>
      </w:r>
    </w:p>
    <w:p w:rsidR="00D02F64" w:rsidRPr="00D02F64" w:rsidRDefault="00D02F64" w:rsidP="00D02F64">
      <w:pPr>
        <w:pStyle w:val="Caption"/>
        <w:keepNext/>
        <w:ind w:left="720"/>
        <w:jc w:val="center"/>
        <w:rPr>
          <w:ins w:id="237" w:author="Samaneh" w:date="2017-03-23T00:31:00Z"/>
          <w:rFonts w:asciiTheme="majorBidi" w:hAnsiTheme="majorBidi" w:cstheme="majorBidi"/>
          <w:color w:val="auto"/>
          <w:rPrChange w:id="238" w:author="Samaneh" w:date="2017-03-23T00:32:00Z">
            <w:rPr>
              <w:ins w:id="239" w:author="Samaneh" w:date="2017-03-23T00:31:00Z"/>
              <w:color w:val="auto"/>
            </w:rPr>
          </w:rPrChange>
        </w:rPr>
        <w:pPrChange w:id="240" w:author="Samaneh" w:date="2017-03-23T00:31:00Z">
          <w:pPr>
            <w:pStyle w:val="Caption"/>
            <w:keepNext/>
            <w:numPr>
              <w:numId w:val="15"/>
            </w:numPr>
            <w:ind w:left="720" w:hanging="360"/>
            <w:jc w:val="center"/>
          </w:pPr>
        </w:pPrChange>
      </w:pPr>
      <w:ins w:id="241" w:author="Samaneh" w:date="2017-03-23T00:31:00Z">
        <w:r w:rsidRPr="00D02F64">
          <w:rPr>
            <w:rFonts w:asciiTheme="majorBidi" w:hAnsiTheme="majorBidi" w:cstheme="majorBidi"/>
            <w:color w:val="auto"/>
            <w:rPrChange w:id="242" w:author="Samaneh" w:date="2017-03-23T00:32:00Z">
              <w:rPr>
                <w:color w:val="auto"/>
              </w:rPr>
            </w:rPrChange>
          </w:rPr>
          <w:t xml:space="preserve">Table </w:t>
        </w:r>
        <w:r w:rsidRPr="00D02F64">
          <w:rPr>
            <w:rFonts w:asciiTheme="majorBidi" w:hAnsiTheme="majorBidi" w:cstheme="majorBidi"/>
            <w:color w:val="auto"/>
            <w:rPrChange w:id="243" w:author="Samaneh" w:date="2017-03-23T00:32:00Z">
              <w:rPr>
                <w:color w:val="auto"/>
              </w:rPr>
            </w:rPrChange>
          </w:rPr>
          <w:fldChar w:fldCharType="begin"/>
        </w:r>
        <w:r w:rsidRPr="00D02F64">
          <w:rPr>
            <w:rFonts w:asciiTheme="majorBidi" w:hAnsiTheme="majorBidi" w:cstheme="majorBidi"/>
            <w:color w:val="auto"/>
            <w:rPrChange w:id="244" w:author="Samaneh" w:date="2017-03-23T00:32:00Z">
              <w:rPr>
                <w:color w:val="auto"/>
              </w:rPr>
            </w:rPrChange>
          </w:rPr>
          <w:instrText xml:space="preserve"> SEQ Table \* ARABIC </w:instrText>
        </w:r>
        <w:r w:rsidRPr="00D02F64">
          <w:rPr>
            <w:rFonts w:asciiTheme="majorBidi" w:hAnsiTheme="majorBidi" w:cstheme="majorBidi"/>
            <w:color w:val="auto"/>
            <w:rPrChange w:id="245" w:author="Samaneh" w:date="2017-03-23T00:32:00Z">
              <w:rPr>
                <w:color w:val="auto"/>
              </w:rPr>
            </w:rPrChange>
          </w:rPr>
          <w:fldChar w:fldCharType="separate"/>
        </w:r>
        <w:r w:rsidRPr="00D02F64">
          <w:rPr>
            <w:rFonts w:asciiTheme="majorBidi" w:hAnsiTheme="majorBidi" w:cstheme="majorBidi"/>
            <w:noProof/>
            <w:color w:val="auto"/>
            <w:rPrChange w:id="246" w:author="Samaneh" w:date="2017-03-23T00:32:00Z">
              <w:rPr>
                <w:noProof/>
                <w:color w:val="auto"/>
              </w:rPr>
            </w:rPrChange>
          </w:rPr>
          <w:t>1</w:t>
        </w:r>
        <w:r w:rsidRPr="00D02F64">
          <w:rPr>
            <w:rFonts w:asciiTheme="majorBidi" w:hAnsiTheme="majorBidi" w:cstheme="majorBidi"/>
            <w:color w:val="auto"/>
            <w:rPrChange w:id="247" w:author="Samaneh" w:date="2017-03-23T00:32:00Z">
              <w:rPr>
                <w:color w:val="auto"/>
              </w:rPr>
            </w:rPrChange>
          </w:rPr>
          <w:fldChar w:fldCharType="end"/>
        </w:r>
        <w:r w:rsidRPr="00D02F64">
          <w:rPr>
            <w:rFonts w:asciiTheme="majorBidi" w:hAnsiTheme="majorBidi" w:cstheme="majorBidi"/>
            <w:color w:val="auto"/>
            <w:rPrChange w:id="248" w:author="Samaneh" w:date="2017-03-23T00:32:00Z">
              <w:rPr>
                <w:color w:val="auto"/>
              </w:rPr>
            </w:rPrChange>
          </w:rPr>
          <w:t>. Functional Requirements and Associated Usability Targets</w:t>
        </w:r>
      </w:ins>
    </w:p>
    <w:tbl>
      <w:tblPr>
        <w:tblStyle w:val="TableGrid"/>
        <w:tblW w:w="0" w:type="auto"/>
        <w:tblInd w:w="360" w:type="dxa"/>
        <w:tblLook w:val="04A0" w:firstRow="1" w:lastRow="0" w:firstColumn="1" w:lastColumn="0" w:noHBand="0" w:noVBand="1"/>
      </w:tblPr>
      <w:tblGrid>
        <w:gridCol w:w="2790"/>
        <w:gridCol w:w="3138"/>
        <w:gridCol w:w="3062"/>
      </w:tblGrid>
      <w:tr w:rsidR="00D02F64" w:rsidRPr="00D02F64" w:rsidTr="00F224A3">
        <w:trPr>
          <w:ins w:id="249" w:author="Samaneh" w:date="2017-03-23T00:31:00Z"/>
        </w:trPr>
        <w:tc>
          <w:tcPr>
            <w:tcW w:w="2790" w:type="dxa"/>
          </w:tcPr>
          <w:p w:rsidR="00D02F64" w:rsidRPr="00D02F64" w:rsidRDefault="00D02F64" w:rsidP="00285F15">
            <w:pPr>
              <w:spacing w:before="100" w:beforeAutospacing="1" w:after="100" w:afterAutospacing="1"/>
              <w:rPr>
                <w:ins w:id="250" w:author="Samaneh" w:date="2017-03-23T00:31:00Z"/>
                <w:rFonts w:asciiTheme="majorBidi" w:eastAsia="Times New Roman" w:hAnsiTheme="majorBidi" w:cstheme="majorBidi"/>
                <w:rPrChange w:id="251" w:author="Samaneh" w:date="2017-03-23T00:32:00Z">
                  <w:rPr>
                    <w:ins w:id="252" w:author="Samaneh" w:date="2017-03-23T00:31:00Z"/>
                    <w:rFonts w:eastAsia="Times New Roman" w:cs="Times New Roman"/>
                  </w:rPr>
                </w:rPrChange>
              </w:rPr>
            </w:pPr>
            <w:ins w:id="253" w:author="Samaneh" w:date="2017-03-23T00:31:00Z">
              <w:r w:rsidRPr="00D02F64">
                <w:rPr>
                  <w:rFonts w:asciiTheme="majorBidi" w:eastAsia="Times New Roman" w:hAnsiTheme="majorBidi" w:cstheme="majorBidi"/>
                  <w:rPrChange w:id="254" w:author="Samaneh" w:date="2017-03-23T00:32:00Z">
                    <w:rPr>
                      <w:rFonts w:eastAsia="Times New Roman" w:cs="Times New Roman"/>
                    </w:rPr>
                  </w:rPrChange>
                </w:rPr>
                <w:t>Functional Requirement</w:t>
              </w:r>
            </w:ins>
          </w:p>
        </w:tc>
        <w:tc>
          <w:tcPr>
            <w:tcW w:w="3138" w:type="dxa"/>
          </w:tcPr>
          <w:p w:rsidR="00D02F64" w:rsidRPr="00D02F64" w:rsidRDefault="00D02F64" w:rsidP="00285F15">
            <w:pPr>
              <w:spacing w:before="240" w:beforeAutospacing="1" w:after="100" w:afterAutospacing="1"/>
              <w:rPr>
                <w:ins w:id="255" w:author="Samaneh" w:date="2017-03-23T00:31:00Z"/>
                <w:rFonts w:asciiTheme="majorBidi" w:eastAsia="Times New Roman" w:hAnsiTheme="majorBidi" w:cstheme="majorBidi"/>
                <w:rPrChange w:id="256" w:author="Samaneh" w:date="2017-03-23T00:32:00Z">
                  <w:rPr>
                    <w:ins w:id="257" w:author="Samaneh" w:date="2017-03-23T00:31:00Z"/>
                    <w:rFonts w:eastAsia="Times New Roman" w:cs="Times New Roman"/>
                  </w:rPr>
                </w:rPrChange>
              </w:rPr>
            </w:pPr>
            <w:ins w:id="258" w:author="Samaneh" w:date="2017-03-23T00:31:00Z">
              <w:r w:rsidRPr="00D02F64">
                <w:rPr>
                  <w:rFonts w:asciiTheme="majorBidi" w:eastAsia="Times New Roman" w:hAnsiTheme="majorBidi" w:cstheme="majorBidi"/>
                  <w:rPrChange w:id="259" w:author="Samaneh" w:date="2017-03-23T00:32:00Z">
                    <w:rPr>
                      <w:rFonts w:eastAsia="Times New Roman" w:cs="Times New Roman"/>
                    </w:rPr>
                  </w:rPrChange>
                </w:rPr>
                <w:t>Associated Usability Target(s)</w:t>
              </w:r>
            </w:ins>
          </w:p>
        </w:tc>
        <w:tc>
          <w:tcPr>
            <w:tcW w:w="3062" w:type="dxa"/>
          </w:tcPr>
          <w:p w:rsidR="00D02F64" w:rsidRPr="00D02F64" w:rsidRDefault="00D02F64" w:rsidP="00285F15">
            <w:pPr>
              <w:spacing w:before="100" w:beforeAutospacing="1" w:after="100" w:afterAutospacing="1"/>
              <w:rPr>
                <w:ins w:id="260" w:author="Samaneh" w:date="2017-03-23T00:31:00Z"/>
                <w:rFonts w:asciiTheme="majorBidi" w:eastAsia="Times New Roman" w:hAnsiTheme="majorBidi" w:cstheme="majorBidi"/>
                <w:rPrChange w:id="261" w:author="Samaneh" w:date="2017-03-23T00:32:00Z">
                  <w:rPr>
                    <w:ins w:id="262" w:author="Samaneh" w:date="2017-03-23T00:31:00Z"/>
                    <w:rFonts w:eastAsia="Times New Roman" w:cs="Times New Roman"/>
                  </w:rPr>
                </w:rPrChange>
              </w:rPr>
            </w:pPr>
            <w:ins w:id="263" w:author="Samaneh" w:date="2017-03-23T00:31:00Z">
              <w:r w:rsidRPr="00D02F64">
                <w:rPr>
                  <w:rFonts w:asciiTheme="majorBidi" w:eastAsia="Times New Roman" w:hAnsiTheme="majorBidi" w:cstheme="majorBidi"/>
                  <w:rPrChange w:id="264" w:author="Samaneh" w:date="2017-03-23T00:32:00Z">
                    <w:rPr>
                      <w:rFonts w:eastAsia="Times New Roman" w:cs="Times New Roman"/>
                    </w:rPr>
                  </w:rPrChange>
                </w:rPr>
                <w:t>Empirical Source/Rationale</w:t>
              </w:r>
            </w:ins>
          </w:p>
        </w:tc>
      </w:tr>
      <w:tr w:rsidR="00D02F64" w:rsidRPr="00D02F64" w:rsidTr="00F224A3">
        <w:trPr>
          <w:ins w:id="265" w:author="Samaneh" w:date="2017-03-23T00:31:00Z"/>
        </w:trPr>
        <w:tc>
          <w:tcPr>
            <w:tcW w:w="2790" w:type="dxa"/>
          </w:tcPr>
          <w:p w:rsidR="00D02F64" w:rsidRPr="00D02F64" w:rsidRDefault="005645A0" w:rsidP="00285F15">
            <w:pPr>
              <w:spacing w:before="100" w:beforeAutospacing="1" w:after="100" w:afterAutospacing="1"/>
              <w:rPr>
                <w:ins w:id="266" w:author="Samaneh" w:date="2017-03-23T00:31:00Z"/>
                <w:rFonts w:asciiTheme="majorBidi" w:eastAsia="Times New Roman" w:hAnsiTheme="majorBidi" w:cstheme="majorBidi"/>
                <w:rPrChange w:id="267" w:author="Samaneh" w:date="2017-03-23T00:32:00Z">
                  <w:rPr>
                    <w:ins w:id="268" w:author="Samaneh" w:date="2017-03-23T00:31:00Z"/>
                    <w:rFonts w:eastAsia="Times New Roman" w:cs="Times New Roman"/>
                  </w:rPr>
                </w:rPrChange>
              </w:rPr>
            </w:pPr>
            <w:ins w:id="269" w:author="Samaneh" w:date="2017-03-23T00:32:00Z">
              <w:r>
                <w:rPr>
                  <w:rFonts w:ascii="Times New Roman" w:eastAsia="Times New Roman" w:hAnsi="Times New Roman" w:cs="Times New Roman"/>
                </w:rPr>
                <w:t>Users must be able to</w:t>
              </w:r>
            </w:ins>
            <w:ins w:id="270" w:author="Samaneh" w:date="2017-03-23T00:33:00Z">
              <w:r>
                <w:rPr>
                  <w:rFonts w:ascii="Times New Roman" w:eastAsia="Times New Roman" w:hAnsi="Times New Roman" w:cs="Times New Roman"/>
                </w:rPr>
                <w:t xml:space="preserve"> </w:t>
              </w:r>
            </w:ins>
            <w:ins w:id="271" w:author="Samaneh" w:date="2017-03-23T01:05:00Z">
              <w:r w:rsidR="00F224A3">
                <w:rPr>
                  <w:rFonts w:ascii="Times New Roman" w:eastAsia="Times New Roman" w:hAnsi="Times New Roman" w:cs="Times New Roman"/>
                </w:rPr>
                <w:t>create account and modify existing account</w:t>
              </w:r>
            </w:ins>
          </w:p>
        </w:tc>
        <w:tc>
          <w:tcPr>
            <w:tcW w:w="3138" w:type="dxa"/>
          </w:tcPr>
          <w:p w:rsidR="00D02F64" w:rsidRPr="00D02F64" w:rsidRDefault="00F224A3" w:rsidP="00285F15">
            <w:pPr>
              <w:spacing w:before="100" w:beforeAutospacing="1" w:after="100" w:afterAutospacing="1"/>
              <w:rPr>
                <w:ins w:id="272" w:author="Samaneh" w:date="2017-03-23T00:31:00Z"/>
                <w:rFonts w:asciiTheme="majorBidi" w:eastAsia="Times New Roman" w:hAnsiTheme="majorBidi" w:cstheme="majorBidi"/>
                <w:rPrChange w:id="273" w:author="Samaneh" w:date="2017-03-23T00:32:00Z">
                  <w:rPr>
                    <w:ins w:id="274" w:author="Samaneh" w:date="2017-03-23T00:31:00Z"/>
                    <w:rFonts w:eastAsia="Times New Roman" w:cs="Times New Roman"/>
                  </w:rPr>
                </w:rPrChange>
              </w:rPr>
            </w:pPr>
            <w:ins w:id="275" w:author="Samaneh" w:date="2017-03-23T01:07:00Z">
              <w:r>
                <w:rPr>
                  <w:rFonts w:ascii="Times New Roman" w:eastAsia="Times New Roman" w:hAnsi="Times New Roman" w:cs="Times New Roman"/>
                </w:rPr>
                <w:t>Users must be able to</w:t>
              </w:r>
              <w:r>
                <w:rPr>
                  <w:rFonts w:ascii="Times New Roman" w:eastAsia="Times New Roman" w:hAnsi="Times New Roman" w:cs="Times New Roman"/>
                </w:rPr>
                <w:t xml:space="preserve"> </w:t>
              </w:r>
              <w:r>
                <w:rPr>
                  <w:rFonts w:ascii="Times New Roman" w:eastAsia="Times New Roman" w:hAnsi="Times New Roman" w:cs="Times New Roman"/>
                </w:rPr>
                <w:t>create account</w:t>
              </w:r>
              <w:r>
                <w:rPr>
                  <w:rFonts w:ascii="Times New Roman" w:eastAsia="Times New Roman" w:hAnsi="Times New Roman" w:cs="Times New Roman"/>
                </w:rPr>
                <w:t xml:space="preserve"> within 2 minutes</w:t>
              </w:r>
            </w:ins>
          </w:p>
        </w:tc>
        <w:tc>
          <w:tcPr>
            <w:tcW w:w="3062" w:type="dxa"/>
          </w:tcPr>
          <w:p w:rsidR="00D02F64" w:rsidRPr="00D02F64" w:rsidRDefault="00F224A3" w:rsidP="00F224A3">
            <w:pPr>
              <w:spacing w:before="100" w:beforeAutospacing="1" w:after="100" w:afterAutospacing="1"/>
              <w:rPr>
                <w:ins w:id="276" w:author="Samaneh" w:date="2017-03-23T00:31:00Z"/>
                <w:rFonts w:asciiTheme="majorBidi" w:eastAsia="Times New Roman" w:hAnsiTheme="majorBidi" w:cstheme="majorBidi"/>
                <w:rPrChange w:id="277" w:author="Samaneh" w:date="2017-03-23T00:32:00Z">
                  <w:rPr>
                    <w:ins w:id="278" w:author="Samaneh" w:date="2017-03-23T00:31:00Z"/>
                    <w:rFonts w:eastAsia="Times New Roman" w:cs="Times New Roman"/>
                  </w:rPr>
                </w:rPrChange>
              </w:rPr>
              <w:pPrChange w:id="279" w:author="Samaneh" w:date="2017-03-23T01:07:00Z">
                <w:pPr>
                  <w:spacing w:before="100" w:beforeAutospacing="1" w:after="100" w:afterAutospacing="1"/>
                </w:pPr>
              </w:pPrChange>
            </w:pPr>
            <w:ins w:id="280" w:author="Samaneh" w:date="2017-03-23T01:07:00Z">
              <w:r>
                <w:rPr>
                  <w:rFonts w:asciiTheme="majorBidi" w:eastAsia="Times New Roman" w:hAnsiTheme="majorBidi" w:cstheme="majorBidi"/>
                </w:rPr>
                <w:t>Participants wants the app to be fast and straight forward</w:t>
              </w:r>
            </w:ins>
          </w:p>
        </w:tc>
      </w:tr>
      <w:tr w:rsidR="00B259BC" w:rsidRPr="00D02F64" w:rsidTr="00F224A3">
        <w:trPr>
          <w:ins w:id="281" w:author="Samaneh" w:date="2017-03-23T01:07:00Z"/>
        </w:trPr>
        <w:tc>
          <w:tcPr>
            <w:tcW w:w="2790" w:type="dxa"/>
          </w:tcPr>
          <w:p w:rsidR="00B259BC" w:rsidRDefault="00B259BC" w:rsidP="00B259BC">
            <w:pPr>
              <w:spacing w:before="100" w:beforeAutospacing="1" w:after="100" w:afterAutospacing="1"/>
              <w:rPr>
                <w:ins w:id="282" w:author="Samaneh" w:date="2017-03-23T01:07:00Z"/>
                <w:rFonts w:ascii="Times New Roman" w:eastAsia="Times New Roman" w:hAnsi="Times New Roman" w:cs="Times New Roman"/>
              </w:rPr>
              <w:pPrChange w:id="283" w:author="Samaneh" w:date="2017-03-23T01:07:00Z">
                <w:pPr>
                  <w:spacing w:before="100" w:beforeAutospacing="1" w:after="100" w:afterAutospacing="1"/>
                </w:pPr>
              </w:pPrChange>
            </w:pPr>
            <w:ins w:id="284" w:author="Samaneh" w:date="2017-03-23T01:07:00Z">
              <w:r>
                <w:rPr>
                  <w:rFonts w:ascii="Times New Roman" w:eastAsia="Times New Roman" w:hAnsi="Times New Roman" w:cs="Times New Roman"/>
                </w:rPr>
                <w:t xml:space="preserve">Users must be able to </w:t>
              </w:r>
              <w:r>
                <w:rPr>
                  <w:rFonts w:ascii="Times New Roman" w:eastAsia="Times New Roman" w:hAnsi="Times New Roman" w:cs="Times New Roman"/>
                </w:rPr>
                <w:t>specify or change their preferences</w:t>
              </w:r>
            </w:ins>
          </w:p>
        </w:tc>
        <w:tc>
          <w:tcPr>
            <w:tcW w:w="3138" w:type="dxa"/>
          </w:tcPr>
          <w:p w:rsidR="00B259BC" w:rsidRDefault="00B259BC" w:rsidP="00B259BC">
            <w:pPr>
              <w:spacing w:before="100" w:beforeAutospacing="1" w:after="100" w:afterAutospacing="1"/>
              <w:rPr>
                <w:ins w:id="285" w:author="Samaneh" w:date="2017-03-23T01:07:00Z"/>
                <w:rFonts w:ascii="Times New Roman" w:eastAsia="Times New Roman" w:hAnsi="Times New Roman" w:cs="Times New Roman"/>
              </w:rPr>
              <w:pPrChange w:id="286" w:author="Samaneh" w:date="2017-03-23T01:08:00Z">
                <w:pPr>
                  <w:spacing w:before="100" w:beforeAutospacing="1" w:after="100" w:afterAutospacing="1"/>
                </w:pPr>
              </w:pPrChange>
            </w:pPr>
            <w:ins w:id="287" w:author="Samaneh" w:date="2017-03-23T01:08:00Z">
              <w:r>
                <w:rPr>
                  <w:rFonts w:ascii="Times New Roman" w:eastAsia="Times New Roman" w:hAnsi="Times New Roman" w:cs="Times New Roman"/>
                </w:rPr>
                <w:t xml:space="preserve">Users must be able to </w:t>
              </w:r>
              <w:r>
                <w:rPr>
                  <w:rFonts w:ascii="Times New Roman" w:eastAsia="Times New Roman" w:hAnsi="Times New Roman" w:cs="Times New Roman"/>
                </w:rPr>
                <w:t>reach to preferences list less than 10 seconds.</w:t>
              </w:r>
            </w:ins>
          </w:p>
        </w:tc>
        <w:tc>
          <w:tcPr>
            <w:tcW w:w="3062" w:type="dxa"/>
          </w:tcPr>
          <w:p w:rsidR="00B259BC" w:rsidRDefault="00B259BC" w:rsidP="00B259BC">
            <w:pPr>
              <w:spacing w:before="100" w:beforeAutospacing="1" w:after="100" w:afterAutospacing="1"/>
              <w:rPr>
                <w:ins w:id="288" w:author="Samaneh" w:date="2017-03-23T01:07:00Z"/>
                <w:rFonts w:asciiTheme="majorBidi" w:eastAsia="Times New Roman" w:hAnsiTheme="majorBidi" w:cstheme="majorBidi"/>
              </w:rPr>
              <w:pPrChange w:id="289" w:author="Samaneh" w:date="2017-03-23T01:09:00Z">
                <w:pPr>
                  <w:spacing w:before="100" w:beforeAutospacing="1" w:after="100" w:afterAutospacing="1"/>
                </w:pPr>
              </w:pPrChange>
            </w:pPr>
            <w:ins w:id="290" w:author="Samaneh" w:date="2017-03-23T01:09:00Z">
              <w:r>
                <w:rPr>
                  <w:rFonts w:asciiTheme="majorBidi" w:eastAsia="Times New Roman" w:hAnsiTheme="majorBidi" w:cstheme="majorBidi"/>
                </w:rPr>
                <w:t xml:space="preserve">Participants wants the app </w:t>
              </w:r>
              <w:r>
                <w:rPr>
                  <w:rFonts w:asciiTheme="majorBidi" w:eastAsia="Times New Roman" w:hAnsiTheme="majorBidi" w:cstheme="majorBidi"/>
                </w:rPr>
                <w:t>not to send irrelevant information</w:t>
              </w:r>
            </w:ins>
          </w:p>
        </w:tc>
      </w:tr>
      <w:tr w:rsidR="00B259BC" w:rsidRPr="00D02F64" w:rsidTr="00F224A3">
        <w:trPr>
          <w:ins w:id="291" w:author="Samaneh" w:date="2017-03-23T01:09:00Z"/>
        </w:trPr>
        <w:tc>
          <w:tcPr>
            <w:tcW w:w="2790" w:type="dxa"/>
          </w:tcPr>
          <w:p w:rsidR="00B259BC" w:rsidRDefault="00B259BC" w:rsidP="00B259BC">
            <w:pPr>
              <w:spacing w:before="100" w:beforeAutospacing="1" w:after="100" w:afterAutospacing="1"/>
              <w:rPr>
                <w:ins w:id="292" w:author="Samaneh" w:date="2017-03-23T01:09:00Z"/>
                <w:rFonts w:ascii="Times New Roman" w:eastAsia="Times New Roman" w:hAnsi="Times New Roman" w:cs="Times New Roman"/>
              </w:rPr>
              <w:pPrChange w:id="293" w:author="Samaneh" w:date="2017-03-23T01:09:00Z">
                <w:pPr>
                  <w:spacing w:before="100" w:beforeAutospacing="1" w:after="100" w:afterAutospacing="1"/>
                </w:pPr>
              </w:pPrChange>
            </w:pPr>
            <w:ins w:id="294" w:author="Samaneh" w:date="2017-03-23T01:09:00Z">
              <w:r>
                <w:rPr>
                  <w:rFonts w:ascii="Times New Roman" w:eastAsia="Times New Roman" w:hAnsi="Times New Roman" w:cs="Times New Roman"/>
                </w:rPr>
                <w:t xml:space="preserve">Users must be able to </w:t>
              </w:r>
              <w:r>
                <w:rPr>
                  <w:rFonts w:ascii="Times New Roman" w:eastAsia="Times New Roman" w:hAnsi="Times New Roman" w:cs="Times New Roman"/>
                </w:rPr>
                <w:t>search among existing posts</w:t>
              </w:r>
            </w:ins>
          </w:p>
        </w:tc>
        <w:tc>
          <w:tcPr>
            <w:tcW w:w="3138" w:type="dxa"/>
          </w:tcPr>
          <w:p w:rsidR="00B259BC" w:rsidRDefault="00B259BC" w:rsidP="00B259BC">
            <w:pPr>
              <w:spacing w:before="100" w:beforeAutospacing="1" w:after="100" w:afterAutospacing="1"/>
              <w:rPr>
                <w:ins w:id="295" w:author="Samaneh" w:date="2017-03-23T01:09:00Z"/>
                <w:rFonts w:ascii="Times New Roman" w:eastAsia="Times New Roman" w:hAnsi="Times New Roman" w:cs="Times New Roman"/>
              </w:rPr>
              <w:pPrChange w:id="296" w:author="Samaneh" w:date="2017-03-23T01:10:00Z">
                <w:pPr>
                  <w:spacing w:before="100" w:beforeAutospacing="1" w:after="100" w:afterAutospacing="1"/>
                </w:pPr>
              </w:pPrChange>
            </w:pPr>
            <w:ins w:id="297" w:author="Samaneh" w:date="2017-03-23T01:09:00Z">
              <w:r>
                <w:rPr>
                  <w:rFonts w:ascii="Times New Roman" w:eastAsia="Times New Roman" w:hAnsi="Times New Roman" w:cs="Times New Roman"/>
                </w:rPr>
                <w:t xml:space="preserve">Users must be able to reach </w:t>
              </w:r>
              <w:r>
                <w:rPr>
                  <w:rFonts w:ascii="Times New Roman" w:eastAsia="Times New Roman" w:hAnsi="Times New Roman" w:cs="Times New Roman"/>
                </w:rPr>
                <w:t>the results of search within 5</w:t>
              </w:r>
            </w:ins>
            <w:ins w:id="298" w:author="Samaneh" w:date="2017-03-23T01:10:00Z">
              <w:r>
                <w:rPr>
                  <w:rFonts w:ascii="Times New Roman" w:eastAsia="Times New Roman" w:hAnsi="Times New Roman" w:cs="Times New Roman"/>
                </w:rPr>
                <w:t xml:space="preserve"> </w:t>
              </w:r>
            </w:ins>
            <w:ins w:id="299" w:author="Samaneh" w:date="2017-03-23T01:09:00Z">
              <w:r>
                <w:rPr>
                  <w:rFonts w:ascii="Times New Roman" w:eastAsia="Times New Roman" w:hAnsi="Times New Roman" w:cs="Times New Roman"/>
                </w:rPr>
                <w:t>seconds.</w:t>
              </w:r>
            </w:ins>
          </w:p>
        </w:tc>
        <w:tc>
          <w:tcPr>
            <w:tcW w:w="3062" w:type="dxa"/>
          </w:tcPr>
          <w:p w:rsidR="00B259BC" w:rsidRDefault="00B259BC" w:rsidP="00B259BC">
            <w:pPr>
              <w:spacing w:before="100" w:beforeAutospacing="1" w:after="100" w:afterAutospacing="1"/>
              <w:rPr>
                <w:ins w:id="300" w:author="Samaneh" w:date="2017-03-23T01:09:00Z"/>
                <w:rFonts w:asciiTheme="majorBidi" w:eastAsia="Times New Roman" w:hAnsiTheme="majorBidi" w:cstheme="majorBidi"/>
              </w:rPr>
              <w:pPrChange w:id="301" w:author="Samaneh" w:date="2017-03-23T01:10:00Z">
                <w:pPr>
                  <w:spacing w:before="100" w:beforeAutospacing="1" w:after="100" w:afterAutospacing="1"/>
                </w:pPr>
              </w:pPrChange>
            </w:pPr>
            <w:ins w:id="302" w:author="Samaneh" w:date="2017-03-23T01:10:00Z">
              <w:r>
                <w:rPr>
                  <w:rFonts w:asciiTheme="majorBidi" w:eastAsia="Times New Roman" w:hAnsiTheme="majorBidi" w:cstheme="majorBidi"/>
                </w:rPr>
                <w:t xml:space="preserve">Participants wants the app to be fast </w:t>
              </w:r>
            </w:ins>
          </w:p>
        </w:tc>
      </w:tr>
      <w:tr w:rsidR="00B259BC" w:rsidRPr="00D02F64" w:rsidTr="00F224A3">
        <w:trPr>
          <w:ins w:id="303" w:author="Samaneh" w:date="2017-03-23T01:10:00Z"/>
        </w:trPr>
        <w:tc>
          <w:tcPr>
            <w:tcW w:w="2790" w:type="dxa"/>
          </w:tcPr>
          <w:p w:rsidR="00B259BC" w:rsidRDefault="00B259BC" w:rsidP="00B259BC">
            <w:pPr>
              <w:spacing w:before="100" w:beforeAutospacing="1" w:after="100" w:afterAutospacing="1"/>
              <w:rPr>
                <w:ins w:id="304" w:author="Samaneh" w:date="2017-03-23T01:10:00Z"/>
                <w:rFonts w:ascii="Times New Roman" w:eastAsia="Times New Roman" w:hAnsi="Times New Roman" w:cs="Times New Roman"/>
              </w:rPr>
            </w:pPr>
            <w:ins w:id="305" w:author="Samaneh" w:date="2017-03-23T01:10:00Z">
              <w:r>
                <w:rPr>
                  <w:rFonts w:ascii="Times New Roman" w:eastAsia="Times New Roman" w:hAnsi="Times New Roman" w:cs="Times New Roman"/>
                </w:rPr>
                <w:t>Users must be able to create activity for both academic and non-academic purpose</w:t>
              </w:r>
            </w:ins>
          </w:p>
        </w:tc>
        <w:tc>
          <w:tcPr>
            <w:tcW w:w="3138" w:type="dxa"/>
          </w:tcPr>
          <w:p w:rsidR="00B259BC" w:rsidRDefault="00B259BC" w:rsidP="00B259BC">
            <w:pPr>
              <w:spacing w:before="100" w:beforeAutospacing="1" w:after="100" w:afterAutospacing="1"/>
              <w:rPr>
                <w:ins w:id="306" w:author="Samaneh" w:date="2017-03-23T01:10:00Z"/>
                <w:rFonts w:ascii="Times New Roman" w:eastAsia="Times New Roman" w:hAnsi="Times New Roman" w:cs="Times New Roman"/>
              </w:rPr>
              <w:pPrChange w:id="307" w:author="Samaneh" w:date="2017-03-23T01:11:00Z">
                <w:pPr>
                  <w:spacing w:before="100" w:beforeAutospacing="1" w:after="100" w:afterAutospacing="1"/>
                </w:pPr>
              </w:pPrChange>
            </w:pPr>
            <w:ins w:id="308" w:author="Samaneh" w:date="2017-03-23T01:10:00Z">
              <w:r>
                <w:rPr>
                  <w:rFonts w:ascii="Times New Roman" w:eastAsia="Times New Roman" w:hAnsi="Times New Roman" w:cs="Times New Roman"/>
                </w:rPr>
                <w:t>Users must be able to</w:t>
              </w:r>
              <w:r>
                <w:rPr>
                  <w:rFonts w:ascii="Times New Roman" w:eastAsia="Times New Roman" w:hAnsi="Times New Roman" w:cs="Times New Roman"/>
                </w:rPr>
                <w:t xml:space="preserve"> </w:t>
              </w:r>
              <w:r>
                <w:rPr>
                  <w:rFonts w:ascii="Times New Roman" w:eastAsia="Times New Roman" w:hAnsi="Times New Roman" w:cs="Times New Roman"/>
                </w:rPr>
                <w:t>create activity</w:t>
              </w:r>
            </w:ins>
            <w:ins w:id="309" w:author="Samaneh" w:date="2017-03-23T01:11:00Z">
              <w:r>
                <w:rPr>
                  <w:rFonts w:ascii="Times New Roman" w:eastAsia="Times New Roman" w:hAnsi="Times New Roman" w:cs="Times New Roman"/>
                </w:rPr>
                <w:t xml:space="preserve"> </w:t>
              </w:r>
              <w:r>
                <w:rPr>
                  <w:rFonts w:ascii="Times New Roman" w:eastAsia="Times New Roman" w:hAnsi="Times New Roman" w:cs="Times New Roman"/>
                </w:rPr>
                <w:t xml:space="preserve">less than 1 </w:t>
              </w:r>
              <w:r>
                <w:rPr>
                  <w:rFonts w:ascii="Times New Roman" w:eastAsia="Times New Roman" w:hAnsi="Times New Roman" w:cs="Times New Roman"/>
                </w:rPr>
                <w:t>minutes</w:t>
              </w:r>
              <w:r>
                <w:rPr>
                  <w:rFonts w:ascii="Times New Roman" w:eastAsia="Times New Roman" w:hAnsi="Times New Roman" w:cs="Times New Roman"/>
                </w:rPr>
                <w:t>.</w:t>
              </w:r>
            </w:ins>
          </w:p>
        </w:tc>
        <w:tc>
          <w:tcPr>
            <w:tcW w:w="3062" w:type="dxa"/>
          </w:tcPr>
          <w:p w:rsidR="00B259BC" w:rsidRDefault="00B259BC" w:rsidP="00B259BC">
            <w:pPr>
              <w:spacing w:before="100" w:beforeAutospacing="1" w:after="100" w:afterAutospacing="1"/>
              <w:rPr>
                <w:ins w:id="310" w:author="Samaneh" w:date="2017-03-23T01:10:00Z"/>
                <w:rFonts w:asciiTheme="majorBidi" w:eastAsia="Times New Roman" w:hAnsiTheme="majorBidi" w:cstheme="majorBidi"/>
              </w:rPr>
            </w:pPr>
            <w:ins w:id="311" w:author="Samaneh" w:date="2017-03-23T01:11:00Z">
              <w:r>
                <w:rPr>
                  <w:rFonts w:asciiTheme="majorBidi" w:eastAsia="Times New Roman" w:hAnsiTheme="majorBidi" w:cstheme="majorBidi"/>
                </w:rPr>
                <w:t>Participants expect the app to help them for socialize</w:t>
              </w:r>
            </w:ins>
          </w:p>
        </w:tc>
      </w:tr>
      <w:tr w:rsidR="00B259BC" w:rsidRPr="00D02F64" w:rsidTr="00F224A3">
        <w:trPr>
          <w:ins w:id="312" w:author="Samaneh" w:date="2017-03-23T01:11:00Z"/>
        </w:trPr>
        <w:tc>
          <w:tcPr>
            <w:tcW w:w="2790" w:type="dxa"/>
          </w:tcPr>
          <w:p w:rsidR="00B259BC" w:rsidRDefault="00B259BC" w:rsidP="00B259BC">
            <w:pPr>
              <w:spacing w:before="100" w:beforeAutospacing="1" w:after="100" w:afterAutospacing="1"/>
              <w:rPr>
                <w:ins w:id="313" w:author="Samaneh" w:date="2017-03-23T01:11:00Z"/>
                <w:rFonts w:ascii="Times New Roman" w:eastAsia="Times New Roman" w:hAnsi="Times New Roman" w:cs="Times New Roman"/>
              </w:rPr>
            </w:pPr>
            <w:ins w:id="314" w:author="Samaneh" w:date="2017-03-23T01:11:00Z">
              <w:r>
                <w:rPr>
                  <w:rFonts w:ascii="Times New Roman" w:eastAsia="Times New Roman" w:hAnsi="Times New Roman" w:cs="Times New Roman"/>
                </w:rPr>
                <w:t>Users must be able to</w:t>
              </w:r>
              <w:r>
                <w:rPr>
                  <w:rFonts w:ascii="Times New Roman" w:eastAsia="Times New Roman" w:hAnsi="Times New Roman" w:cs="Times New Roman"/>
                </w:rPr>
                <w:t xml:space="preserve"> manage and track their courses progress</w:t>
              </w:r>
            </w:ins>
          </w:p>
        </w:tc>
        <w:tc>
          <w:tcPr>
            <w:tcW w:w="3138" w:type="dxa"/>
          </w:tcPr>
          <w:p w:rsidR="00B259BC" w:rsidRDefault="00B259BC" w:rsidP="00B259BC">
            <w:pPr>
              <w:spacing w:before="100" w:beforeAutospacing="1" w:after="100" w:afterAutospacing="1"/>
              <w:rPr>
                <w:ins w:id="315" w:author="Samaneh" w:date="2017-03-23T01:11:00Z"/>
                <w:rFonts w:ascii="Times New Roman" w:eastAsia="Times New Roman" w:hAnsi="Times New Roman" w:cs="Times New Roman"/>
              </w:rPr>
            </w:pPr>
            <w:ins w:id="316" w:author="Samaneh" w:date="2017-03-23T01:12:00Z">
              <w:r>
                <w:rPr>
                  <w:rFonts w:ascii="Times New Roman" w:eastAsia="Times New Roman" w:hAnsi="Times New Roman" w:cs="Times New Roman"/>
                </w:rPr>
                <w:t>Users must be able</w:t>
              </w:r>
              <w:r>
                <w:rPr>
                  <w:rFonts w:ascii="Times New Roman" w:eastAsia="Times New Roman" w:hAnsi="Times New Roman" w:cs="Times New Roman"/>
                </w:rPr>
                <w:t xml:space="preserve"> to see the change or classes updates every day.</w:t>
              </w:r>
            </w:ins>
          </w:p>
        </w:tc>
        <w:tc>
          <w:tcPr>
            <w:tcW w:w="3062" w:type="dxa"/>
          </w:tcPr>
          <w:p w:rsidR="00B259BC" w:rsidRDefault="00B259BC" w:rsidP="00B259BC">
            <w:pPr>
              <w:spacing w:before="100" w:beforeAutospacing="1" w:after="100" w:afterAutospacing="1"/>
              <w:rPr>
                <w:ins w:id="317" w:author="Samaneh" w:date="2017-03-23T01:11:00Z"/>
                <w:rFonts w:asciiTheme="majorBidi" w:eastAsia="Times New Roman" w:hAnsiTheme="majorBidi" w:cstheme="majorBidi"/>
              </w:rPr>
            </w:pPr>
            <w:ins w:id="318" w:author="Samaneh" w:date="2017-03-23T01:12:00Z">
              <w:r>
                <w:rPr>
                  <w:rFonts w:asciiTheme="majorBidi" w:eastAsia="Times New Roman" w:hAnsiTheme="majorBidi" w:cstheme="majorBidi"/>
                </w:rPr>
                <w:t>Participants expect the app to help them to keep track of their course works and assignments</w:t>
              </w:r>
            </w:ins>
          </w:p>
        </w:tc>
      </w:tr>
      <w:tr w:rsidR="00B259BC" w:rsidRPr="00D02F64" w:rsidTr="00F224A3">
        <w:trPr>
          <w:ins w:id="319" w:author="Samaneh" w:date="2017-03-23T01:13:00Z"/>
        </w:trPr>
        <w:tc>
          <w:tcPr>
            <w:tcW w:w="2790" w:type="dxa"/>
          </w:tcPr>
          <w:p w:rsidR="00B259BC" w:rsidRDefault="00B259BC" w:rsidP="00B259BC">
            <w:pPr>
              <w:spacing w:before="100" w:beforeAutospacing="1" w:after="100" w:afterAutospacing="1"/>
              <w:rPr>
                <w:ins w:id="320" w:author="Samaneh" w:date="2017-03-23T01:13:00Z"/>
                <w:rFonts w:ascii="Times New Roman" w:eastAsia="Times New Roman" w:hAnsi="Times New Roman" w:cs="Times New Roman"/>
              </w:rPr>
            </w:pPr>
            <w:ins w:id="321" w:author="Samaneh" w:date="2017-03-23T01:14:00Z">
              <w:r>
                <w:rPr>
                  <w:rFonts w:ascii="Times New Roman" w:eastAsia="Times New Roman" w:hAnsi="Times New Roman" w:cs="Times New Roman"/>
                </w:rPr>
                <w:t>Users must be able to</w:t>
              </w:r>
              <w:r>
                <w:rPr>
                  <w:rFonts w:ascii="Times New Roman" w:eastAsia="Times New Roman" w:hAnsi="Times New Roman" w:cs="Times New Roman"/>
                </w:rPr>
                <w:t xml:space="preserve"> send private and public messages to each other</w:t>
              </w:r>
            </w:ins>
          </w:p>
        </w:tc>
        <w:tc>
          <w:tcPr>
            <w:tcW w:w="3138" w:type="dxa"/>
          </w:tcPr>
          <w:p w:rsidR="00B259BC" w:rsidRDefault="00B259BC" w:rsidP="00B259BC">
            <w:pPr>
              <w:spacing w:before="100" w:beforeAutospacing="1" w:after="100" w:afterAutospacing="1"/>
              <w:rPr>
                <w:ins w:id="322" w:author="Samaneh" w:date="2017-03-23T01:13:00Z"/>
                <w:rFonts w:ascii="Times New Roman" w:eastAsia="Times New Roman" w:hAnsi="Times New Roman" w:cs="Times New Roman"/>
              </w:rPr>
            </w:pPr>
            <w:ins w:id="323" w:author="Samaneh" w:date="2017-03-23T01:14:00Z">
              <w:r>
                <w:rPr>
                  <w:rFonts w:ascii="Times New Roman" w:eastAsia="Times New Roman" w:hAnsi="Times New Roman" w:cs="Times New Roman"/>
                </w:rPr>
                <w:t>Users must be able to</w:t>
              </w:r>
              <w:r>
                <w:rPr>
                  <w:rFonts w:ascii="Times New Roman" w:eastAsia="Times New Roman" w:hAnsi="Times New Roman" w:cs="Times New Roman"/>
                </w:rPr>
                <w:t xml:space="preserve"> reach their messages less than 10 seconds</w:t>
              </w:r>
            </w:ins>
          </w:p>
        </w:tc>
        <w:tc>
          <w:tcPr>
            <w:tcW w:w="3062" w:type="dxa"/>
          </w:tcPr>
          <w:p w:rsidR="00B259BC" w:rsidRDefault="00B259BC" w:rsidP="00B259BC">
            <w:pPr>
              <w:spacing w:before="100" w:beforeAutospacing="1" w:after="100" w:afterAutospacing="1"/>
              <w:rPr>
                <w:ins w:id="324" w:author="Samaneh" w:date="2017-03-23T01:13:00Z"/>
                <w:rFonts w:asciiTheme="majorBidi" w:eastAsia="Times New Roman" w:hAnsiTheme="majorBidi" w:cstheme="majorBidi"/>
              </w:rPr>
            </w:pPr>
            <w:ins w:id="325" w:author="Samaneh" w:date="2017-03-23T01:14:00Z">
              <w:r>
                <w:rPr>
                  <w:rFonts w:asciiTheme="majorBidi" w:eastAsia="Times New Roman" w:hAnsiTheme="majorBidi" w:cstheme="majorBidi"/>
                </w:rPr>
                <w:t>Participants expect the app to help them for socialize</w:t>
              </w:r>
            </w:ins>
          </w:p>
        </w:tc>
      </w:tr>
      <w:tr w:rsidR="00B259BC" w:rsidRPr="00D02F64" w:rsidTr="00F224A3">
        <w:trPr>
          <w:ins w:id="326" w:author="Samaneh" w:date="2017-03-23T01:14:00Z"/>
        </w:trPr>
        <w:tc>
          <w:tcPr>
            <w:tcW w:w="2790" w:type="dxa"/>
          </w:tcPr>
          <w:p w:rsidR="00B259BC" w:rsidRDefault="00B259BC" w:rsidP="00B259BC">
            <w:pPr>
              <w:spacing w:before="100" w:beforeAutospacing="1" w:after="100" w:afterAutospacing="1"/>
              <w:rPr>
                <w:ins w:id="327" w:author="Samaneh" w:date="2017-03-23T01:14:00Z"/>
                <w:rFonts w:ascii="Times New Roman" w:eastAsia="Times New Roman" w:hAnsi="Times New Roman" w:cs="Times New Roman"/>
              </w:rPr>
            </w:pPr>
            <w:ins w:id="328" w:author="Samaneh" w:date="2017-03-23T01:14:00Z">
              <w:r>
                <w:rPr>
                  <w:rFonts w:ascii="Times New Roman" w:eastAsia="Times New Roman" w:hAnsi="Times New Roman" w:cs="Times New Roman"/>
                </w:rPr>
                <w:t>Users must be able not to receive messages from strangers</w:t>
              </w:r>
            </w:ins>
          </w:p>
        </w:tc>
        <w:tc>
          <w:tcPr>
            <w:tcW w:w="3138" w:type="dxa"/>
          </w:tcPr>
          <w:p w:rsidR="00B259BC" w:rsidRDefault="00B259BC" w:rsidP="00B259BC">
            <w:pPr>
              <w:spacing w:before="100" w:beforeAutospacing="1" w:after="100" w:afterAutospacing="1"/>
              <w:rPr>
                <w:ins w:id="329" w:author="Samaneh" w:date="2017-03-23T01:14:00Z"/>
                <w:rFonts w:ascii="Times New Roman" w:eastAsia="Times New Roman" w:hAnsi="Times New Roman" w:cs="Times New Roman"/>
              </w:rPr>
            </w:pPr>
            <w:ins w:id="330" w:author="Samaneh" w:date="2017-03-23T01:15:00Z">
              <w:r>
                <w:rPr>
                  <w:rFonts w:ascii="Times New Roman" w:eastAsia="Times New Roman" w:hAnsi="Times New Roman" w:cs="Times New Roman"/>
                </w:rPr>
                <w:t>Users must be able to</w:t>
              </w:r>
              <w:r>
                <w:rPr>
                  <w:rFonts w:ascii="Times New Roman" w:eastAsia="Times New Roman" w:hAnsi="Times New Roman" w:cs="Times New Roman"/>
                </w:rPr>
                <w:t xml:space="preserve"> change setting of messengers within 10 seconds</w:t>
              </w:r>
            </w:ins>
          </w:p>
        </w:tc>
        <w:tc>
          <w:tcPr>
            <w:tcW w:w="3062" w:type="dxa"/>
          </w:tcPr>
          <w:p w:rsidR="00B259BC" w:rsidRDefault="00B259BC" w:rsidP="00B259BC">
            <w:pPr>
              <w:spacing w:before="100" w:beforeAutospacing="1" w:after="100" w:afterAutospacing="1"/>
              <w:rPr>
                <w:ins w:id="331" w:author="Samaneh" w:date="2017-03-23T01:14:00Z"/>
                <w:rFonts w:asciiTheme="majorBidi" w:eastAsia="Times New Roman" w:hAnsiTheme="majorBidi" w:cstheme="majorBidi"/>
              </w:rPr>
            </w:pPr>
            <w:ins w:id="332" w:author="Samaneh" w:date="2017-03-23T01:15:00Z">
              <w:r>
                <w:rPr>
                  <w:rFonts w:asciiTheme="majorBidi" w:eastAsia="Times New Roman" w:hAnsiTheme="majorBidi" w:cstheme="majorBidi"/>
                </w:rPr>
                <w:t>Participants want to socialize with respect their privacy</w:t>
              </w:r>
            </w:ins>
          </w:p>
        </w:tc>
      </w:tr>
      <w:tr w:rsidR="00B259BC" w:rsidRPr="00D02F64" w:rsidTr="00F224A3">
        <w:trPr>
          <w:ins w:id="333" w:author="Samaneh" w:date="2017-03-23T01:16:00Z"/>
        </w:trPr>
        <w:tc>
          <w:tcPr>
            <w:tcW w:w="2790" w:type="dxa"/>
          </w:tcPr>
          <w:p w:rsidR="00B259BC" w:rsidRDefault="00B259BC" w:rsidP="00B259BC">
            <w:pPr>
              <w:spacing w:before="100" w:beforeAutospacing="1" w:after="100" w:afterAutospacing="1"/>
              <w:rPr>
                <w:ins w:id="334" w:author="Samaneh" w:date="2017-03-23T01:16:00Z"/>
                <w:rFonts w:ascii="Times New Roman" w:eastAsia="Times New Roman" w:hAnsi="Times New Roman" w:cs="Times New Roman"/>
              </w:rPr>
            </w:pPr>
            <w:ins w:id="335" w:author="Samaneh" w:date="2017-03-23T01:16:00Z">
              <w:r>
                <w:rPr>
                  <w:rFonts w:ascii="Times New Roman" w:eastAsia="Times New Roman" w:hAnsi="Times New Roman" w:cs="Times New Roman"/>
                </w:rPr>
                <w:lastRenderedPageBreak/>
                <w:t>Users must be able</w:t>
              </w:r>
              <w:r>
                <w:rPr>
                  <w:rFonts w:ascii="Times New Roman" w:eastAsia="Times New Roman" w:hAnsi="Times New Roman" w:cs="Times New Roman"/>
                </w:rPr>
                <w:t xml:space="preserve"> to find current activity or event post by other people</w:t>
              </w:r>
            </w:ins>
          </w:p>
        </w:tc>
        <w:tc>
          <w:tcPr>
            <w:tcW w:w="3138" w:type="dxa"/>
          </w:tcPr>
          <w:p w:rsidR="00B259BC" w:rsidRDefault="00B259BC" w:rsidP="00B259BC">
            <w:pPr>
              <w:spacing w:before="100" w:beforeAutospacing="1" w:after="100" w:afterAutospacing="1"/>
              <w:rPr>
                <w:ins w:id="336" w:author="Samaneh" w:date="2017-03-23T01:16:00Z"/>
                <w:rFonts w:ascii="Times New Roman" w:eastAsia="Times New Roman" w:hAnsi="Times New Roman" w:cs="Times New Roman"/>
              </w:rPr>
            </w:pPr>
            <w:ins w:id="337" w:author="Samaneh" w:date="2017-03-23T01:16:00Z">
              <w:r>
                <w:rPr>
                  <w:rFonts w:ascii="Times New Roman" w:eastAsia="Times New Roman" w:hAnsi="Times New Roman" w:cs="Times New Roman"/>
                </w:rPr>
                <w:t>Users must be able to</w:t>
              </w:r>
              <w:r>
                <w:rPr>
                  <w:rFonts w:ascii="Times New Roman" w:eastAsia="Times New Roman" w:hAnsi="Times New Roman" w:cs="Times New Roman"/>
                </w:rPr>
                <w:t xml:space="preserve"> categorize existing activities based on keyword in less than 10 seconds</w:t>
              </w:r>
            </w:ins>
          </w:p>
        </w:tc>
        <w:tc>
          <w:tcPr>
            <w:tcW w:w="3062" w:type="dxa"/>
          </w:tcPr>
          <w:p w:rsidR="00B259BC" w:rsidRDefault="00B259BC" w:rsidP="00B259BC">
            <w:pPr>
              <w:spacing w:before="100" w:beforeAutospacing="1" w:after="100" w:afterAutospacing="1"/>
              <w:rPr>
                <w:ins w:id="338" w:author="Samaneh" w:date="2017-03-23T01:16:00Z"/>
                <w:rFonts w:asciiTheme="majorBidi" w:eastAsia="Times New Roman" w:hAnsiTheme="majorBidi" w:cstheme="majorBidi"/>
              </w:rPr>
            </w:pPr>
            <w:ins w:id="339" w:author="Samaneh" w:date="2017-03-23T01:17:00Z">
              <w:r>
                <w:rPr>
                  <w:rFonts w:asciiTheme="majorBidi" w:eastAsia="Times New Roman" w:hAnsiTheme="majorBidi" w:cstheme="majorBidi"/>
                </w:rPr>
                <w:t>Participants expect the app to help them for socialize</w:t>
              </w:r>
              <w:r>
                <w:rPr>
                  <w:rFonts w:asciiTheme="majorBidi" w:eastAsia="Times New Roman" w:hAnsiTheme="majorBidi" w:cstheme="majorBidi"/>
                </w:rPr>
                <w:t xml:space="preserve"> and finding friends</w:t>
              </w:r>
            </w:ins>
          </w:p>
        </w:tc>
      </w:tr>
      <w:tr w:rsidR="00B259BC" w:rsidRPr="00D02F64" w:rsidTr="00F224A3">
        <w:trPr>
          <w:ins w:id="340" w:author="Samaneh" w:date="2017-03-23T01:16:00Z"/>
        </w:trPr>
        <w:tc>
          <w:tcPr>
            <w:tcW w:w="2790" w:type="dxa"/>
          </w:tcPr>
          <w:p w:rsidR="00B259BC" w:rsidRDefault="00B259BC" w:rsidP="00B259BC">
            <w:pPr>
              <w:spacing w:before="100" w:beforeAutospacing="1" w:after="100" w:afterAutospacing="1"/>
              <w:rPr>
                <w:ins w:id="341" w:author="Samaneh" w:date="2017-03-23T01:16:00Z"/>
                <w:rFonts w:ascii="Times New Roman" w:eastAsia="Times New Roman" w:hAnsi="Times New Roman" w:cs="Times New Roman"/>
              </w:rPr>
            </w:pPr>
            <w:ins w:id="342" w:author="Samaneh" w:date="2017-03-23T01:17:00Z">
              <w:r>
                <w:rPr>
                  <w:rFonts w:ascii="Times New Roman" w:eastAsia="Times New Roman" w:hAnsi="Times New Roman" w:cs="Times New Roman"/>
                </w:rPr>
                <w:t xml:space="preserve">Users must be able to </w:t>
              </w:r>
            </w:ins>
            <w:ins w:id="343" w:author="Samaneh" w:date="2017-03-23T01:18:00Z">
              <w:r>
                <w:rPr>
                  <w:rFonts w:ascii="Times New Roman" w:eastAsia="Times New Roman" w:hAnsi="Times New Roman" w:cs="Times New Roman"/>
                </w:rPr>
                <w:t>see upcoming conferences in their specified area</w:t>
              </w:r>
            </w:ins>
          </w:p>
        </w:tc>
        <w:tc>
          <w:tcPr>
            <w:tcW w:w="3138" w:type="dxa"/>
          </w:tcPr>
          <w:p w:rsidR="00B259BC" w:rsidRDefault="00B259BC" w:rsidP="00B259BC">
            <w:pPr>
              <w:spacing w:before="100" w:beforeAutospacing="1" w:after="100" w:afterAutospacing="1"/>
              <w:rPr>
                <w:ins w:id="344" w:author="Samaneh" w:date="2017-03-23T01:16:00Z"/>
                <w:rFonts w:ascii="Times New Roman" w:eastAsia="Times New Roman" w:hAnsi="Times New Roman" w:cs="Times New Roman"/>
              </w:rPr>
            </w:pPr>
            <w:ins w:id="345" w:author="Samaneh" w:date="2017-03-23T01:18:00Z">
              <w:r>
                <w:rPr>
                  <w:rFonts w:ascii="Times New Roman" w:eastAsia="Times New Roman" w:hAnsi="Times New Roman" w:cs="Times New Roman"/>
                </w:rPr>
                <w:t>Users must be able to see</w:t>
              </w:r>
              <w:r>
                <w:rPr>
                  <w:rFonts w:ascii="Times New Roman" w:eastAsia="Times New Roman" w:hAnsi="Times New Roman" w:cs="Times New Roman"/>
                </w:rPr>
                <w:t xml:space="preserve"> updated conferences every week</w:t>
              </w:r>
            </w:ins>
          </w:p>
        </w:tc>
        <w:tc>
          <w:tcPr>
            <w:tcW w:w="3062" w:type="dxa"/>
          </w:tcPr>
          <w:p w:rsidR="00B259BC" w:rsidRDefault="00B259BC" w:rsidP="00B259BC">
            <w:pPr>
              <w:spacing w:before="100" w:beforeAutospacing="1" w:after="100" w:afterAutospacing="1"/>
              <w:rPr>
                <w:ins w:id="346" w:author="Samaneh" w:date="2017-03-23T01:16:00Z"/>
                <w:rFonts w:asciiTheme="majorBidi" w:eastAsia="Times New Roman" w:hAnsiTheme="majorBidi" w:cstheme="majorBidi"/>
              </w:rPr>
            </w:pPr>
            <w:ins w:id="347" w:author="Samaneh" w:date="2017-03-23T01:18:00Z">
              <w:r>
                <w:rPr>
                  <w:rFonts w:asciiTheme="majorBidi" w:eastAsia="Times New Roman" w:hAnsiTheme="majorBidi" w:cstheme="majorBidi"/>
                </w:rPr>
                <w:t xml:space="preserve">Participants expect to </w:t>
              </w:r>
              <w:r w:rsidR="007F05E0">
                <w:rPr>
                  <w:rFonts w:asciiTheme="majorBidi" w:eastAsia="Times New Roman" w:hAnsiTheme="majorBidi" w:cstheme="majorBidi"/>
                </w:rPr>
                <w:t>be aware of new research opportunities</w:t>
              </w:r>
            </w:ins>
          </w:p>
        </w:tc>
      </w:tr>
      <w:tr w:rsidR="007F05E0" w:rsidRPr="00D02F64" w:rsidTr="00F224A3">
        <w:trPr>
          <w:ins w:id="348" w:author="Samaneh" w:date="2017-03-23T01:16:00Z"/>
        </w:trPr>
        <w:tc>
          <w:tcPr>
            <w:tcW w:w="2790" w:type="dxa"/>
          </w:tcPr>
          <w:p w:rsidR="007F05E0" w:rsidRDefault="007F05E0" w:rsidP="007F05E0">
            <w:pPr>
              <w:spacing w:before="100" w:beforeAutospacing="1" w:after="100" w:afterAutospacing="1"/>
              <w:rPr>
                <w:ins w:id="349" w:author="Samaneh" w:date="2017-03-23T01:16:00Z"/>
                <w:rFonts w:ascii="Times New Roman" w:eastAsia="Times New Roman" w:hAnsi="Times New Roman" w:cs="Times New Roman"/>
              </w:rPr>
            </w:pPr>
            <w:ins w:id="350" w:author="Samaneh" w:date="2017-03-23T01:19:00Z">
              <w:r>
                <w:rPr>
                  <w:rFonts w:ascii="Times New Roman" w:eastAsia="Times New Roman" w:hAnsi="Times New Roman" w:cs="Times New Roman"/>
                </w:rPr>
                <w:t xml:space="preserve">Users must be able to </w:t>
              </w:r>
            </w:ins>
            <w:ins w:id="351" w:author="Samaneh" w:date="2017-03-23T01:20:00Z">
              <w:r>
                <w:rPr>
                  <w:rFonts w:ascii="Times New Roman" w:eastAsia="Times New Roman" w:hAnsi="Times New Roman" w:cs="Times New Roman"/>
                </w:rPr>
                <w:t>find new friends based on their similarities</w:t>
              </w:r>
            </w:ins>
          </w:p>
        </w:tc>
        <w:tc>
          <w:tcPr>
            <w:tcW w:w="3138" w:type="dxa"/>
          </w:tcPr>
          <w:p w:rsidR="007F05E0" w:rsidRDefault="007F05E0" w:rsidP="007F05E0">
            <w:pPr>
              <w:spacing w:before="100" w:beforeAutospacing="1" w:after="100" w:afterAutospacing="1"/>
              <w:rPr>
                <w:ins w:id="352" w:author="Samaneh" w:date="2017-03-23T01:16:00Z"/>
                <w:rFonts w:ascii="Times New Roman" w:eastAsia="Times New Roman" w:hAnsi="Times New Roman" w:cs="Times New Roman"/>
              </w:rPr>
            </w:pPr>
            <w:ins w:id="353" w:author="Samaneh" w:date="2017-03-23T01:20:00Z">
              <w:r>
                <w:rPr>
                  <w:rFonts w:ascii="Times New Roman" w:eastAsia="Times New Roman" w:hAnsi="Times New Roman" w:cs="Times New Roman"/>
                </w:rPr>
                <w:t>Users must be able to</w:t>
              </w:r>
              <w:r>
                <w:rPr>
                  <w:rFonts w:ascii="Times New Roman" w:eastAsia="Times New Roman" w:hAnsi="Times New Roman" w:cs="Times New Roman"/>
                </w:rPr>
                <w:t xml:space="preserve"> search among existing users based on keywords less than 15 seconds</w:t>
              </w:r>
            </w:ins>
          </w:p>
        </w:tc>
        <w:tc>
          <w:tcPr>
            <w:tcW w:w="3062" w:type="dxa"/>
          </w:tcPr>
          <w:p w:rsidR="007F05E0" w:rsidRDefault="007F05E0" w:rsidP="007F05E0">
            <w:pPr>
              <w:spacing w:before="100" w:beforeAutospacing="1" w:after="100" w:afterAutospacing="1"/>
              <w:rPr>
                <w:ins w:id="354" w:author="Samaneh" w:date="2017-03-23T01:16:00Z"/>
                <w:rFonts w:asciiTheme="majorBidi" w:eastAsia="Times New Roman" w:hAnsiTheme="majorBidi" w:cstheme="majorBidi"/>
              </w:rPr>
            </w:pPr>
            <w:ins w:id="355" w:author="Samaneh" w:date="2017-03-23T01:21:00Z">
              <w:r>
                <w:rPr>
                  <w:rFonts w:asciiTheme="majorBidi" w:eastAsia="Times New Roman" w:hAnsiTheme="majorBidi" w:cstheme="majorBidi"/>
                </w:rPr>
                <w:t>Participants expect the app to help them for socialize and finding friends</w:t>
              </w:r>
            </w:ins>
          </w:p>
        </w:tc>
      </w:tr>
    </w:tbl>
    <w:p w:rsidR="00D02F64" w:rsidRPr="00D02F64" w:rsidRDefault="00D02F64" w:rsidP="00D02F64">
      <w:pPr>
        <w:pStyle w:val="Caption"/>
        <w:keepNext/>
        <w:ind w:left="720"/>
        <w:rPr>
          <w:ins w:id="356" w:author="Samaneh" w:date="2017-03-23T00:31:00Z"/>
          <w:rFonts w:asciiTheme="majorBidi" w:hAnsiTheme="majorBidi" w:cstheme="majorBidi"/>
          <w:color w:val="auto"/>
          <w:rPrChange w:id="357" w:author="Samaneh" w:date="2017-03-23T00:32:00Z">
            <w:rPr>
              <w:ins w:id="358" w:author="Samaneh" w:date="2017-03-23T00:31:00Z"/>
              <w:color w:val="auto"/>
            </w:rPr>
          </w:rPrChange>
        </w:rPr>
        <w:pPrChange w:id="359" w:author="Samaneh" w:date="2017-03-23T00:31:00Z">
          <w:pPr>
            <w:pStyle w:val="Caption"/>
            <w:keepNext/>
            <w:numPr>
              <w:numId w:val="15"/>
            </w:numPr>
            <w:ind w:left="720" w:hanging="360"/>
            <w:jc w:val="center"/>
          </w:pPr>
        </w:pPrChange>
      </w:pPr>
    </w:p>
    <w:p w:rsidR="00D02F64" w:rsidRPr="00D02F64" w:rsidRDefault="00D02F64" w:rsidP="00D02F64">
      <w:pPr>
        <w:pStyle w:val="Caption"/>
        <w:keepNext/>
        <w:ind w:left="720"/>
        <w:jc w:val="center"/>
        <w:rPr>
          <w:ins w:id="360" w:author="Samaneh" w:date="2017-03-23T00:31:00Z"/>
          <w:rFonts w:asciiTheme="majorBidi" w:hAnsiTheme="majorBidi" w:cstheme="majorBidi"/>
          <w:color w:val="auto"/>
          <w:rPrChange w:id="361" w:author="Samaneh" w:date="2017-03-23T00:32:00Z">
            <w:rPr>
              <w:ins w:id="362" w:author="Samaneh" w:date="2017-03-23T00:31:00Z"/>
              <w:color w:val="auto"/>
            </w:rPr>
          </w:rPrChange>
        </w:rPr>
        <w:pPrChange w:id="363" w:author="Samaneh" w:date="2017-03-23T00:31:00Z">
          <w:pPr>
            <w:pStyle w:val="Caption"/>
            <w:keepNext/>
            <w:numPr>
              <w:numId w:val="15"/>
            </w:numPr>
            <w:ind w:left="720" w:hanging="360"/>
            <w:jc w:val="center"/>
          </w:pPr>
        </w:pPrChange>
      </w:pPr>
      <w:ins w:id="364" w:author="Samaneh" w:date="2017-03-23T00:31:00Z">
        <w:r w:rsidRPr="00D02F64">
          <w:rPr>
            <w:rFonts w:asciiTheme="majorBidi" w:hAnsiTheme="majorBidi" w:cstheme="majorBidi"/>
            <w:color w:val="auto"/>
            <w:rPrChange w:id="365" w:author="Samaneh" w:date="2017-03-23T00:32:00Z">
              <w:rPr>
                <w:color w:val="auto"/>
              </w:rPr>
            </w:rPrChange>
          </w:rPr>
          <w:t xml:space="preserve">Table </w:t>
        </w:r>
        <w:r w:rsidRPr="00D02F64">
          <w:rPr>
            <w:rFonts w:asciiTheme="majorBidi" w:hAnsiTheme="majorBidi" w:cstheme="majorBidi"/>
            <w:color w:val="auto"/>
            <w:rPrChange w:id="366" w:author="Samaneh" w:date="2017-03-23T00:32:00Z">
              <w:rPr>
                <w:color w:val="auto"/>
              </w:rPr>
            </w:rPrChange>
          </w:rPr>
          <w:fldChar w:fldCharType="begin"/>
        </w:r>
        <w:r w:rsidRPr="00D02F64">
          <w:rPr>
            <w:rFonts w:asciiTheme="majorBidi" w:hAnsiTheme="majorBidi" w:cstheme="majorBidi"/>
            <w:color w:val="auto"/>
            <w:rPrChange w:id="367" w:author="Samaneh" w:date="2017-03-23T00:32:00Z">
              <w:rPr>
                <w:color w:val="auto"/>
              </w:rPr>
            </w:rPrChange>
          </w:rPr>
          <w:instrText xml:space="preserve"> SEQ Table \* ARABIC </w:instrText>
        </w:r>
        <w:r w:rsidRPr="00D02F64">
          <w:rPr>
            <w:rFonts w:asciiTheme="majorBidi" w:hAnsiTheme="majorBidi" w:cstheme="majorBidi"/>
            <w:color w:val="auto"/>
            <w:rPrChange w:id="368" w:author="Samaneh" w:date="2017-03-23T00:32:00Z">
              <w:rPr>
                <w:color w:val="auto"/>
              </w:rPr>
            </w:rPrChange>
          </w:rPr>
          <w:fldChar w:fldCharType="separate"/>
        </w:r>
        <w:r w:rsidRPr="00D02F64">
          <w:rPr>
            <w:rFonts w:asciiTheme="majorBidi" w:hAnsiTheme="majorBidi" w:cstheme="majorBidi"/>
            <w:noProof/>
            <w:color w:val="auto"/>
            <w:rPrChange w:id="369" w:author="Samaneh" w:date="2017-03-23T00:32:00Z">
              <w:rPr>
                <w:noProof/>
                <w:color w:val="auto"/>
              </w:rPr>
            </w:rPrChange>
          </w:rPr>
          <w:t>2</w:t>
        </w:r>
        <w:r w:rsidRPr="00D02F64">
          <w:rPr>
            <w:rFonts w:asciiTheme="majorBidi" w:hAnsiTheme="majorBidi" w:cstheme="majorBidi"/>
            <w:color w:val="auto"/>
            <w:rPrChange w:id="370" w:author="Samaneh" w:date="2017-03-23T00:32:00Z">
              <w:rPr>
                <w:color w:val="auto"/>
              </w:rPr>
            </w:rPrChange>
          </w:rPr>
          <w:fldChar w:fldCharType="end"/>
        </w:r>
        <w:r w:rsidRPr="00D02F64">
          <w:rPr>
            <w:rFonts w:asciiTheme="majorBidi" w:hAnsiTheme="majorBidi" w:cstheme="majorBidi"/>
            <w:color w:val="auto"/>
            <w:rPrChange w:id="371" w:author="Samaneh" w:date="2017-03-23T00:32:00Z">
              <w:rPr>
                <w:color w:val="auto"/>
              </w:rPr>
            </w:rPrChange>
          </w:rPr>
          <w:t>. User Experience Requirements</w:t>
        </w:r>
      </w:ins>
    </w:p>
    <w:tbl>
      <w:tblPr>
        <w:tblStyle w:val="TableGrid"/>
        <w:tblW w:w="0" w:type="auto"/>
        <w:tblInd w:w="360" w:type="dxa"/>
        <w:tblLook w:val="04A0" w:firstRow="1" w:lastRow="0" w:firstColumn="1" w:lastColumn="0" w:noHBand="0" w:noVBand="1"/>
      </w:tblPr>
      <w:tblGrid>
        <w:gridCol w:w="4461"/>
        <w:gridCol w:w="4529"/>
      </w:tblGrid>
      <w:tr w:rsidR="00D02F64" w:rsidRPr="00D02F64" w:rsidTr="007F05E0">
        <w:trPr>
          <w:ins w:id="372" w:author="Samaneh" w:date="2017-03-23T00:31:00Z"/>
        </w:trPr>
        <w:tc>
          <w:tcPr>
            <w:tcW w:w="4461" w:type="dxa"/>
          </w:tcPr>
          <w:p w:rsidR="00D02F64" w:rsidRPr="00D02F64" w:rsidRDefault="00D02F64" w:rsidP="00285F15">
            <w:pPr>
              <w:spacing w:before="100" w:beforeAutospacing="1" w:after="100" w:afterAutospacing="1"/>
              <w:rPr>
                <w:ins w:id="373" w:author="Samaneh" w:date="2017-03-23T00:31:00Z"/>
                <w:rFonts w:asciiTheme="majorBidi" w:eastAsia="Times New Roman" w:hAnsiTheme="majorBidi" w:cstheme="majorBidi"/>
                <w:rPrChange w:id="374" w:author="Samaneh" w:date="2017-03-23T00:32:00Z">
                  <w:rPr>
                    <w:ins w:id="375" w:author="Samaneh" w:date="2017-03-23T00:31:00Z"/>
                    <w:rFonts w:eastAsia="Times New Roman" w:cs="Times New Roman"/>
                  </w:rPr>
                </w:rPrChange>
              </w:rPr>
            </w:pPr>
            <w:ins w:id="376" w:author="Samaneh" w:date="2017-03-23T00:31:00Z">
              <w:r w:rsidRPr="00D02F64">
                <w:rPr>
                  <w:rFonts w:asciiTheme="majorBidi" w:eastAsia="Times New Roman" w:hAnsiTheme="majorBidi" w:cstheme="majorBidi"/>
                  <w:rPrChange w:id="377" w:author="Samaneh" w:date="2017-03-23T00:32:00Z">
                    <w:rPr>
                      <w:rFonts w:eastAsia="Times New Roman" w:cs="Times New Roman"/>
                    </w:rPr>
                  </w:rPrChange>
                </w:rPr>
                <w:t>User Experience Requirement</w:t>
              </w:r>
            </w:ins>
          </w:p>
        </w:tc>
        <w:tc>
          <w:tcPr>
            <w:tcW w:w="4529" w:type="dxa"/>
          </w:tcPr>
          <w:p w:rsidR="00D02F64" w:rsidRPr="00D02F64" w:rsidRDefault="00D02F64" w:rsidP="00285F15">
            <w:pPr>
              <w:spacing w:before="100" w:beforeAutospacing="1" w:after="100" w:afterAutospacing="1"/>
              <w:rPr>
                <w:ins w:id="378" w:author="Samaneh" w:date="2017-03-23T00:31:00Z"/>
                <w:rFonts w:asciiTheme="majorBidi" w:eastAsia="Times New Roman" w:hAnsiTheme="majorBidi" w:cstheme="majorBidi"/>
                <w:rPrChange w:id="379" w:author="Samaneh" w:date="2017-03-23T00:32:00Z">
                  <w:rPr>
                    <w:ins w:id="380" w:author="Samaneh" w:date="2017-03-23T00:31:00Z"/>
                    <w:rFonts w:eastAsia="Times New Roman" w:cs="Times New Roman"/>
                  </w:rPr>
                </w:rPrChange>
              </w:rPr>
            </w:pPr>
            <w:ins w:id="381" w:author="Samaneh" w:date="2017-03-23T00:31:00Z">
              <w:r w:rsidRPr="00D02F64">
                <w:rPr>
                  <w:rFonts w:asciiTheme="majorBidi" w:eastAsia="Times New Roman" w:hAnsiTheme="majorBidi" w:cstheme="majorBidi"/>
                  <w:rPrChange w:id="382" w:author="Samaneh" w:date="2017-03-23T00:32:00Z">
                    <w:rPr>
                      <w:rFonts w:eastAsia="Times New Roman" w:cs="Times New Roman"/>
                    </w:rPr>
                  </w:rPrChange>
                </w:rPr>
                <w:t>Empirical Source/Rationale</w:t>
              </w:r>
            </w:ins>
          </w:p>
        </w:tc>
      </w:tr>
      <w:tr w:rsidR="007F05E0" w:rsidRPr="00417145" w:rsidTr="007F05E0">
        <w:trPr>
          <w:ins w:id="383" w:author="Samaneh" w:date="2017-03-23T00:31:00Z"/>
        </w:trPr>
        <w:tc>
          <w:tcPr>
            <w:tcW w:w="4461" w:type="dxa"/>
          </w:tcPr>
          <w:p w:rsidR="007F05E0" w:rsidRPr="00417145" w:rsidRDefault="007F05E0" w:rsidP="007F05E0">
            <w:pPr>
              <w:spacing w:before="100" w:beforeAutospacing="1" w:after="100" w:afterAutospacing="1"/>
              <w:rPr>
                <w:ins w:id="384" w:author="Samaneh" w:date="2017-03-23T00:31:00Z"/>
                <w:rFonts w:eastAsia="Times New Roman" w:cs="Times New Roman"/>
              </w:rPr>
              <w:pPrChange w:id="385" w:author="Samaneh" w:date="2017-03-23T01:21:00Z">
                <w:pPr>
                  <w:spacing w:before="100" w:beforeAutospacing="1" w:after="100" w:afterAutospacing="1"/>
                </w:pPr>
              </w:pPrChange>
            </w:pPr>
            <w:ins w:id="386" w:author="Samaneh" w:date="2017-03-23T01:13:00Z">
              <w:r>
                <w:rPr>
                  <w:rFonts w:ascii="Times New Roman" w:eastAsia="Times New Roman" w:hAnsi="Times New Roman" w:cs="Times New Roman"/>
                </w:rPr>
                <w:t>Users must rate</w:t>
              </w:r>
              <w:r>
                <w:rPr>
                  <w:rFonts w:ascii="Times New Roman" w:eastAsia="Times New Roman" w:hAnsi="Times New Roman" w:cs="Times New Roman"/>
                </w:rPr>
                <w:t xml:space="preserve"> </w:t>
              </w:r>
            </w:ins>
            <w:ins w:id="387" w:author="Samaneh" w:date="2017-03-23T01:21:00Z">
              <w:r>
                <w:rPr>
                  <w:rFonts w:ascii="Times New Roman" w:eastAsia="Times New Roman" w:hAnsi="Times New Roman" w:cs="Times New Roman"/>
                </w:rPr>
                <w:t xml:space="preserve">the app as 9 or higher </w:t>
              </w:r>
              <w:r>
                <w:rPr>
                  <w:rFonts w:ascii="Times New Roman" w:eastAsia="Times New Roman" w:hAnsi="Times New Roman" w:cs="Times New Roman"/>
                </w:rPr>
                <w:t xml:space="preserve">on a scale </w:t>
              </w:r>
              <w:r>
                <w:rPr>
                  <w:rFonts w:ascii="Times New Roman" w:eastAsia="Times New Roman" w:hAnsi="Times New Roman" w:cs="Times New Roman"/>
                </w:rPr>
                <w:t>of 1-10 in terms of ease of use</w:t>
              </w:r>
            </w:ins>
          </w:p>
        </w:tc>
        <w:tc>
          <w:tcPr>
            <w:tcW w:w="4529" w:type="dxa"/>
          </w:tcPr>
          <w:p w:rsidR="007F05E0" w:rsidRPr="00417145" w:rsidRDefault="007F05E0" w:rsidP="007F05E0">
            <w:pPr>
              <w:spacing w:before="100" w:beforeAutospacing="1" w:after="100" w:afterAutospacing="1"/>
              <w:rPr>
                <w:ins w:id="388" w:author="Samaneh" w:date="2017-03-23T00:31:00Z"/>
                <w:rFonts w:eastAsia="Times New Roman" w:cs="Times New Roman"/>
              </w:rPr>
              <w:pPrChange w:id="389" w:author="Samaneh" w:date="2017-03-23T01:22:00Z">
                <w:pPr>
                  <w:spacing w:before="100" w:beforeAutospacing="1" w:after="100" w:afterAutospacing="1"/>
                </w:pPr>
              </w:pPrChange>
            </w:pPr>
            <w:ins w:id="390" w:author="Samaneh" w:date="2017-03-23T01:22:00Z">
              <w:r>
                <w:rPr>
                  <w:rFonts w:asciiTheme="majorBidi" w:eastAsia="Times New Roman" w:hAnsiTheme="majorBidi" w:cstheme="majorBidi"/>
                </w:rPr>
                <w:t xml:space="preserve">Participants wants the app to be </w:t>
              </w:r>
              <w:r>
                <w:rPr>
                  <w:rFonts w:asciiTheme="majorBidi" w:eastAsia="Times New Roman" w:hAnsiTheme="majorBidi" w:cstheme="majorBidi"/>
                </w:rPr>
                <w:t>straight forward and easy</w:t>
              </w:r>
              <w:r>
                <w:rPr>
                  <w:rFonts w:asciiTheme="majorBidi" w:eastAsia="Times New Roman" w:hAnsiTheme="majorBidi" w:cstheme="majorBidi"/>
                </w:rPr>
                <w:t xml:space="preserve"> </w:t>
              </w:r>
            </w:ins>
          </w:p>
        </w:tc>
      </w:tr>
      <w:tr w:rsidR="007F05E0" w:rsidRPr="00417145" w:rsidTr="007F05E0">
        <w:trPr>
          <w:ins w:id="391" w:author="Samaneh" w:date="2017-03-23T01:21:00Z"/>
        </w:trPr>
        <w:tc>
          <w:tcPr>
            <w:tcW w:w="4461" w:type="dxa"/>
          </w:tcPr>
          <w:p w:rsidR="007F05E0" w:rsidRDefault="007F05E0" w:rsidP="007F05E0">
            <w:pPr>
              <w:spacing w:before="100" w:beforeAutospacing="1" w:after="100" w:afterAutospacing="1"/>
              <w:rPr>
                <w:ins w:id="392" w:author="Samaneh" w:date="2017-03-23T01:21:00Z"/>
                <w:rFonts w:ascii="Times New Roman" w:eastAsia="Times New Roman" w:hAnsi="Times New Roman" w:cs="Times New Roman"/>
              </w:rPr>
              <w:pPrChange w:id="393" w:author="Samaneh" w:date="2017-03-23T01:21:00Z">
                <w:pPr>
                  <w:spacing w:before="100" w:beforeAutospacing="1" w:after="100" w:afterAutospacing="1"/>
                </w:pPr>
              </w:pPrChange>
            </w:pPr>
            <w:ins w:id="394" w:author="Samaneh" w:date="2017-03-23T01:21:00Z">
              <w:r>
                <w:rPr>
                  <w:rFonts w:ascii="Times New Roman" w:eastAsia="Times New Roman" w:hAnsi="Times New Roman" w:cs="Times New Roman"/>
                </w:rPr>
                <w:t xml:space="preserve">Users must rate the app as </w:t>
              </w:r>
              <w:r>
                <w:rPr>
                  <w:rFonts w:ascii="Times New Roman" w:eastAsia="Times New Roman" w:hAnsi="Times New Roman" w:cs="Times New Roman"/>
                </w:rPr>
                <w:t>8</w:t>
              </w:r>
              <w:r>
                <w:rPr>
                  <w:rFonts w:ascii="Times New Roman" w:eastAsia="Times New Roman" w:hAnsi="Times New Roman" w:cs="Times New Roman"/>
                </w:rPr>
                <w:t xml:space="preserve"> or higher on a scale of 1-10 in terms of </w:t>
              </w:r>
              <w:r>
                <w:rPr>
                  <w:rFonts w:ascii="Times New Roman" w:eastAsia="Times New Roman" w:hAnsi="Times New Roman" w:cs="Times New Roman"/>
                </w:rPr>
                <w:t>b</w:t>
              </w:r>
            </w:ins>
            <w:ins w:id="395" w:author="Samaneh" w:date="2017-03-23T01:22:00Z">
              <w:r>
                <w:rPr>
                  <w:rFonts w:ascii="Times New Roman" w:eastAsia="Times New Roman" w:hAnsi="Times New Roman" w:cs="Times New Roman"/>
                </w:rPr>
                <w:t>eing fast</w:t>
              </w:r>
            </w:ins>
          </w:p>
        </w:tc>
        <w:tc>
          <w:tcPr>
            <w:tcW w:w="4529" w:type="dxa"/>
          </w:tcPr>
          <w:p w:rsidR="007F05E0" w:rsidRPr="00417145" w:rsidRDefault="007F05E0" w:rsidP="007F05E0">
            <w:pPr>
              <w:spacing w:before="100" w:beforeAutospacing="1" w:after="100" w:afterAutospacing="1"/>
              <w:rPr>
                <w:ins w:id="396" w:author="Samaneh" w:date="2017-03-23T01:21:00Z"/>
                <w:rFonts w:eastAsia="Times New Roman" w:cs="Times New Roman"/>
              </w:rPr>
            </w:pPr>
            <w:ins w:id="397" w:author="Samaneh" w:date="2017-03-23T01:22:00Z">
              <w:r>
                <w:rPr>
                  <w:rFonts w:asciiTheme="majorBidi" w:eastAsia="Times New Roman" w:hAnsiTheme="majorBidi" w:cstheme="majorBidi"/>
                </w:rPr>
                <w:t xml:space="preserve">Participants wants the app to be fast </w:t>
              </w:r>
            </w:ins>
          </w:p>
        </w:tc>
      </w:tr>
      <w:tr w:rsidR="007F05E0" w:rsidRPr="00417145" w:rsidTr="007F05E0">
        <w:trPr>
          <w:ins w:id="398" w:author="Samaneh" w:date="2017-03-23T01:21:00Z"/>
        </w:trPr>
        <w:tc>
          <w:tcPr>
            <w:tcW w:w="4461" w:type="dxa"/>
          </w:tcPr>
          <w:p w:rsidR="007F05E0" w:rsidRDefault="007F05E0" w:rsidP="007F05E0">
            <w:pPr>
              <w:spacing w:before="100" w:beforeAutospacing="1" w:after="100" w:afterAutospacing="1"/>
              <w:rPr>
                <w:ins w:id="399" w:author="Samaneh" w:date="2017-03-23T01:21:00Z"/>
                <w:rFonts w:ascii="Times New Roman" w:eastAsia="Times New Roman" w:hAnsi="Times New Roman" w:cs="Times New Roman"/>
              </w:rPr>
              <w:pPrChange w:id="400" w:author="Samaneh" w:date="2017-03-23T01:23:00Z">
                <w:pPr>
                  <w:spacing w:before="100" w:beforeAutospacing="1" w:after="100" w:afterAutospacing="1"/>
                </w:pPr>
              </w:pPrChange>
            </w:pPr>
            <w:ins w:id="401" w:author="Samaneh" w:date="2017-03-23T01:21:00Z">
              <w:r>
                <w:rPr>
                  <w:rFonts w:ascii="Times New Roman" w:eastAsia="Times New Roman" w:hAnsi="Times New Roman" w:cs="Times New Roman"/>
                </w:rPr>
                <w:t xml:space="preserve">Users must rate the </w:t>
              </w:r>
            </w:ins>
            <w:ins w:id="402" w:author="Samaneh" w:date="2017-03-23T01:22:00Z">
              <w:r>
                <w:rPr>
                  <w:rFonts w:ascii="Times New Roman" w:eastAsia="Times New Roman" w:hAnsi="Times New Roman" w:cs="Times New Roman"/>
                </w:rPr>
                <w:t>information about graduate requirements and courses</w:t>
              </w:r>
            </w:ins>
            <w:ins w:id="403" w:author="Samaneh" w:date="2017-03-23T01:21:00Z">
              <w:r>
                <w:rPr>
                  <w:rFonts w:ascii="Times New Roman" w:eastAsia="Times New Roman" w:hAnsi="Times New Roman" w:cs="Times New Roman"/>
                </w:rPr>
                <w:t xml:space="preserve"> as </w:t>
              </w:r>
            </w:ins>
            <w:ins w:id="404" w:author="Samaneh" w:date="2017-03-23T01:22:00Z">
              <w:r>
                <w:rPr>
                  <w:rFonts w:ascii="Times New Roman" w:eastAsia="Times New Roman" w:hAnsi="Times New Roman" w:cs="Times New Roman"/>
                </w:rPr>
                <w:t>8</w:t>
              </w:r>
            </w:ins>
            <w:ins w:id="405" w:author="Samaneh" w:date="2017-03-23T01:21:00Z">
              <w:r>
                <w:rPr>
                  <w:rFonts w:ascii="Times New Roman" w:eastAsia="Times New Roman" w:hAnsi="Times New Roman" w:cs="Times New Roman"/>
                </w:rPr>
                <w:t xml:space="preserve"> or higher on a scale of 1-10 in terms of </w:t>
              </w:r>
            </w:ins>
            <w:ins w:id="406" w:author="Samaneh" w:date="2017-03-23T01:23:00Z">
              <w:r>
                <w:rPr>
                  <w:rFonts w:ascii="Times New Roman" w:eastAsia="Times New Roman" w:hAnsi="Times New Roman" w:cs="Times New Roman"/>
                </w:rPr>
                <w:t>being comprehensive and update</w:t>
              </w:r>
            </w:ins>
          </w:p>
        </w:tc>
        <w:tc>
          <w:tcPr>
            <w:tcW w:w="4529" w:type="dxa"/>
          </w:tcPr>
          <w:p w:rsidR="007F05E0" w:rsidRPr="00417145" w:rsidRDefault="007F05E0" w:rsidP="007F05E0">
            <w:pPr>
              <w:spacing w:before="100" w:beforeAutospacing="1" w:after="100" w:afterAutospacing="1"/>
              <w:rPr>
                <w:ins w:id="407" w:author="Samaneh" w:date="2017-03-23T01:21:00Z"/>
                <w:rFonts w:eastAsia="Times New Roman" w:cs="Times New Roman"/>
              </w:rPr>
            </w:pPr>
            <w:ins w:id="408" w:author="Samaneh" w:date="2017-03-23T01:23:00Z">
              <w:r>
                <w:rPr>
                  <w:rFonts w:asciiTheme="majorBidi" w:eastAsia="Times New Roman" w:hAnsiTheme="majorBidi" w:cstheme="majorBidi"/>
                </w:rPr>
                <w:t>Participants wants the app</w:t>
              </w:r>
              <w:r>
                <w:rPr>
                  <w:rFonts w:asciiTheme="majorBidi" w:eastAsia="Times New Roman" w:hAnsiTheme="majorBidi" w:cstheme="majorBidi"/>
                </w:rPr>
                <w:t xml:space="preserve"> to help them in their aca</w:t>
              </w:r>
              <w:bookmarkStart w:id="409" w:name="_GoBack"/>
              <w:bookmarkEnd w:id="409"/>
              <w:r>
                <w:rPr>
                  <w:rFonts w:asciiTheme="majorBidi" w:eastAsia="Times New Roman" w:hAnsiTheme="majorBidi" w:cstheme="majorBidi"/>
                </w:rPr>
                <w:t>demic progress</w:t>
              </w:r>
            </w:ins>
          </w:p>
        </w:tc>
      </w:tr>
      <w:tr w:rsidR="007F05E0" w:rsidRPr="00417145" w:rsidTr="007F05E0">
        <w:trPr>
          <w:ins w:id="410" w:author="Samaneh" w:date="2017-03-23T01:21:00Z"/>
        </w:trPr>
        <w:tc>
          <w:tcPr>
            <w:tcW w:w="4461" w:type="dxa"/>
          </w:tcPr>
          <w:p w:rsidR="007F05E0" w:rsidRDefault="007F05E0" w:rsidP="007F05E0">
            <w:pPr>
              <w:spacing w:before="100" w:beforeAutospacing="1" w:after="100" w:afterAutospacing="1"/>
              <w:rPr>
                <w:ins w:id="411" w:author="Samaneh" w:date="2017-03-23T01:21:00Z"/>
                <w:rFonts w:ascii="Times New Roman" w:eastAsia="Times New Roman" w:hAnsi="Times New Roman" w:cs="Times New Roman"/>
              </w:rPr>
              <w:pPrChange w:id="412" w:author="Samaneh" w:date="2017-03-23T01:23:00Z">
                <w:pPr>
                  <w:spacing w:before="100" w:beforeAutospacing="1" w:after="100" w:afterAutospacing="1"/>
                </w:pPr>
              </w:pPrChange>
            </w:pPr>
            <w:ins w:id="413" w:author="Samaneh" w:date="2017-03-23T01:21:00Z">
              <w:r>
                <w:rPr>
                  <w:rFonts w:ascii="Times New Roman" w:eastAsia="Times New Roman" w:hAnsi="Times New Roman" w:cs="Times New Roman"/>
                </w:rPr>
                <w:t xml:space="preserve">Users must rate the app as 9 or higher on a scale of 1-10 in terms of </w:t>
              </w:r>
            </w:ins>
            <w:ins w:id="414" w:author="Samaneh" w:date="2017-03-23T01:23:00Z">
              <w:r>
                <w:rPr>
                  <w:rFonts w:ascii="Times New Roman" w:eastAsia="Times New Roman" w:hAnsi="Times New Roman" w:cs="Times New Roman"/>
                </w:rPr>
                <w:t>being update on social and cultural events on campus</w:t>
              </w:r>
            </w:ins>
          </w:p>
        </w:tc>
        <w:tc>
          <w:tcPr>
            <w:tcW w:w="4529" w:type="dxa"/>
          </w:tcPr>
          <w:p w:rsidR="007F05E0" w:rsidRPr="00417145" w:rsidRDefault="007F05E0" w:rsidP="007F05E0">
            <w:pPr>
              <w:spacing w:before="100" w:beforeAutospacing="1" w:after="100" w:afterAutospacing="1"/>
              <w:rPr>
                <w:ins w:id="415" w:author="Samaneh" w:date="2017-03-23T01:21:00Z"/>
                <w:rFonts w:eastAsia="Times New Roman" w:cs="Times New Roman"/>
              </w:rPr>
            </w:pPr>
            <w:ins w:id="416" w:author="Samaneh" w:date="2017-03-23T01:24:00Z">
              <w:r>
                <w:rPr>
                  <w:rFonts w:asciiTheme="majorBidi" w:eastAsia="Times New Roman" w:hAnsiTheme="majorBidi" w:cstheme="majorBidi"/>
                </w:rPr>
                <w:t>Participants expect the app to help them for socialize and finding friends</w:t>
              </w:r>
            </w:ins>
          </w:p>
        </w:tc>
      </w:tr>
      <w:tr w:rsidR="007F05E0" w:rsidRPr="00417145" w:rsidTr="007F05E0">
        <w:trPr>
          <w:ins w:id="417" w:author="Samaneh" w:date="2017-03-23T01:21:00Z"/>
        </w:trPr>
        <w:tc>
          <w:tcPr>
            <w:tcW w:w="4461" w:type="dxa"/>
          </w:tcPr>
          <w:p w:rsidR="007F05E0" w:rsidRDefault="007F05E0" w:rsidP="007F05E0">
            <w:pPr>
              <w:spacing w:before="100" w:beforeAutospacing="1" w:after="100" w:afterAutospacing="1"/>
              <w:rPr>
                <w:ins w:id="418" w:author="Samaneh" w:date="2017-03-23T01:21:00Z"/>
                <w:rFonts w:ascii="Times New Roman" w:eastAsia="Times New Roman" w:hAnsi="Times New Roman" w:cs="Times New Roman"/>
              </w:rPr>
              <w:pPrChange w:id="419" w:author="Samaneh" w:date="2017-03-23T01:23:00Z">
                <w:pPr>
                  <w:spacing w:before="100" w:beforeAutospacing="1" w:after="100" w:afterAutospacing="1"/>
                </w:pPr>
              </w:pPrChange>
            </w:pPr>
            <w:ins w:id="420" w:author="Samaneh" w:date="2017-03-23T01:21:00Z">
              <w:r>
                <w:rPr>
                  <w:rFonts w:ascii="Times New Roman" w:eastAsia="Times New Roman" w:hAnsi="Times New Roman" w:cs="Times New Roman"/>
                </w:rPr>
                <w:t xml:space="preserve">Users must rate the app as 9 or higher on a scale of 1-10 in terms of </w:t>
              </w:r>
            </w:ins>
            <w:ins w:id="421" w:author="Samaneh" w:date="2017-03-23T01:23:00Z">
              <w:r>
                <w:rPr>
                  <w:rFonts w:ascii="Times New Roman" w:eastAsia="Times New Roman" w:hAnsi="Times New Roman" w:cs="Times New Roman"/>
                </w:rPr>
                <w:t>accuracy</w:t>
              </w:r>
            </w:ins>
          </w:p>
        </w:tc>
        <w:tc>
          <w:tcPr>
            <w:tcW w:w="4529" w:type="dxa"/>
          </w:tcPr>
          <w:p w:rsidR="007F05E0" w:rsidRPr="00417145" w:rsidRDefault="007F05E0" w:rsidP="007F05E0">
            <w:pPr>
              <w:spacing w:before="100" w:beforeAutospacing="1" w:after="100" w:afterAutospacing="1"/>
              <w:rPr>
                <w:ins w:id="422" w:author="Samaneh" w:date="2017-03-23T01:21:00Z"/>
                <w:rFonts w:eastAsia="Times New Roman" w:cs="Times New Roman"/>
              </w:rPr>
            </w:pPr>
            <w:ins w:id="423" w:author="Samaneh" w:date="2017-03-23T01:24:00Z">
              <w:r>
                <w:rPr>
                  <w:rFonts w:asciiTheme="majorBidi" w:eastAsia="Times New Roman" w:hAnsiTheme="majorBidi" w:cstheme="majorBidi"/>
                </w:rPr>
                <w:t>Participants wants the app to help them in their academic progress and job hunting</w:t>
              </w:r>
            </w:ins>
          </w:p>
        </w:tc>
      </w:tr>
      <w:tr w:rsidR="007F05E0" w:rsidRPr="00417145" w:rsidTr="007F05E0">
        <w:trPr>
          <w:ins w:id="424" w:author="Samaneh" w:date="2017-03-23T01:23:00Z"/>
        </w:trPr>
        <w:tc>
          <w:tcPr>
            <w:tcW w:w="4461" w:type="dxa"/>
          </w:tcPr>
          <w:p w:rsidR="007F05E0" w:rsidRDefault="007F05E0" w:rsidP="007F05E0">
            <w:pPr>
              <w:spacing w:before="100" w:beforeAutospacing="1" w:after="100" w:afterAutospacing="1"/>
              <w:rPr>
                <w:ins w:id="425" w:author="Samaneh" w:date="2017-03-23T01:23:00Z"/>
                <w:rFonts w:ascii="Times New Roman" w:eastAsia="Times New Roman" w:hAnsi="Times New Roman" w:cs="Times New Roman"/>
              </w:rPr>
              <w:pPrChange w:id="426" w:author="Samaneh" w:date="2017-03-23T01:24:00Z">
                <w:pPr>
                  <w:spacing w:before="100" w:beforeAutospacing="1" w:after="100" w:afterAutospacing="1"/>
                </w:pPr>
              </w:pPrChange>
            </w:pPr>
            <w:ins w:id="427" w:author="Samaneh" w:date="2017-03-23T01:24:00Z">
              <w:r>
                <w:rPr>
                  <w:rFonts w:ascii="Times New Roman" w:eastAsia="Times New Roman" w:hAnsi="Times New Roman" w:cs="Times New Roman"/>
                </w:rPr>
                <w:t xml:space="preserve">Users must rate the app as 9 or higher on a scale of 1-10 in terms of being update on </w:t>
              </w:r>
              <w:r>
                <w:rPr>
                  <w:rFonts w:ascii="Times New Roman" w:eastAsia="Times New Roman" w:hAnsi="Times New Roman" w:cs="Times New Roman"/>
                </w:rPr>
                <w:t>academic events and job opportunities</w:t>
              </w:r>
            </w:ins>
          </w:p>
        </w:tc>
        <w:tc>
          <w:tcPr>
            <w:tcW w:w="4529" w:type="dxa"/>
          </w:tcPr>
          <w:p w:rsidR="007F05E0" w:rsidRPr="00417145" w:rsidRDefault="007F05E0" w:rsidP="007F05E0">
            <w:pPr>
              <w:spacing w:before="100" w:beforeAutospacing="1" w:after="100" w:afterAutospacing="1"/>
              <w:rPr>
                <w:ins w:id="428" w:author="Samaneh" w:date="2017-03-23T01:23:00Z"/>
                <w:rFonts w:eastAsia="Times New Roman" w:cs="Times New Roman"/>
              </w:rPr>
            </w:pPr>
            <w:ins w:id="429" w:author="Samaneh" w:date="2017-03-23T01:24:00Z">
              <w:r>
                <w:rPr>
                  <w:rFonts w:asciiTheme="majorBidi" w:eastAsia="Times New Roman" w:hAnsiTheme="majorBidi" w:cstheme="majorBidi"/>
                </w:rPr>
                <w:t>Participants wants the app to help them in their academic progress</w:t>
              </w:r>
              <w:r>
                <w:rPr>
                  <w:rFonts w:asciiTheme="majorBidi" w:eastAsia="Times New Roman" w:hAnsiTheme="majorBidi" w:cstheme="majorBidi"/>
                </w:rPr>
                <w:t xml:space="preserve"> and job hunting</w:t>
              </w:r>
            </w:ins>
          </w:p>
        </w:tc>
      </w:tr>
    </w:tbl>
    <w:p w:rsidR="00D02F64" w:rsidRPr="008B6F95" w:rsidRDefault="00D02F64" w:rsidP="00D02F64">
      <w:pPr>
        <w:pStyle w:val="ListParagraph"/>
        <w:rPr>
          <w:rFonts w:ascii="Times New Roman" w:hAnsi="Times New Roman" w:cs="Times New Roman"/>
          <w:b/>
          <w:i/>
        </w:rPr>
        <w:pPrChange w:id="430" w:author="Samaneh" w:date="2017-03-23T00:31:00Z">
          <w:pPr>
            <w:pStyle w:val="ListParagraph"/>
            <w:numPr>
              <w:numId w:val="5"/>
            </w:numPr>
            <w:ind w:hanging="360"/>
          </w:pPr>
        </w:pPrChange>
      </w:pPr>
    </w:p>
    <w:p w:rsidR="008E7CE0" w:rsidRDefault="008B6F95" w:rsidP="00A80574">
      <w:pPr>
        <w:pStyle w:val="ListParagraph"/>
        <w:numPr>
          <w:ilvl w:val="0"/>
          <w:numId w:val="15"/>
        </w:numPr>
        <w:rPr>
          <w:ins w:id="431" w:author="Samaneh" w:date="2017-03-23T00:55:00Z"/>
          <w:rFonts w:ascii="Times New Roman" w:hAnsi="Times New Roman" w:cs="Times New Roman"/>
          <w:b/>
          <w:i/>
        </w:rPr>
        <w:pPrChange w:id="432" w:author="Samaneh" w:date="2017-03-23T00:00:00Z">
          <w:pPr>
            <w:pStyle w:val="ListParagraph"/>
            <w:numPr>
              <w:numId w:val="5"/>
            </w:numPr>
            <w:ind w:left="360" w:hanging="360"/>
          </w:pPr>
        </w:pPrChange>
      </w:pPr>
      <w:r w:rsidRPr="008B6F95">
        <w:rPr>
          <w:rFonts w:ascii="Times New Roman" w:hAnsi="Times New Roman" w:cs="Times New Roman"/>
          <w:b/>
          <w:i/>
        </w:rPr>
        <w:t>Personas</w:t>
      </w:r>
    </w:p>
    <w:p w:rsidR="00704798" w:rsidRDefault="00704798" w:rsidP="00704798">
      <w:pPr>
        <w:ind w:left="360"/>
        <w:rPr>
          <w:ins w:id="433" w:author="Samaneh" w:date="2017-03-23T00:55:00Z"/>
          <w:rFonts w:ascii="Times New Roman" w:hAnsi="Times New Roman" w:cs="Times New Roman"/>
          <w:b/>
          <w:i/>
        </w:rPr>
        <w:pPrChange w:id="434" w:author="Samaneh" w:date="2017-03-23T00:55:00Z">
          <w:pPr>
            <w:pStyle w:val="ListParagraph"/>
            <w:numPr>
              <w:numId w:val="5"/>
            </w:numPr>
            <w:ind w:left="360" w:hanging="360"/>
          </w:pPr>
        </w:pPrChange>
      </w:pPr>
      <w:ins w:id="435" w:author="Samaneh" w:date="2017-03-23T00:55:00Z">
        <w:r w:rsidRPr="00704798">
          <w:rPr>
            <w:rFonts w:ascii="Times New Roman" w:hAnsi="Times New Roman" w:cs="Times New Roman"/>
            <w:b/>
            <w:i/>
          </w:rPr>
          <w:lastRenderedPageBreak/>
          <w:drawing>
            <wp:inline distT="0" distB="0" distL="0" distR="0" wp14:anchorId="2121E305" wp14:editId="0BF3B108">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ins>
    </w:p>
    <w:p w:rsidR="00704798" w:rsidRPr="00704798" w:rsidRDefault="00704798" w:rsidP="00704798">
      <w:pPr>
        <w:ind w:left="360"/>
        <w:rPr>
          <w:rFonts w:ascii="Times New Roman" w:hAnsi="Times New Roman" w:cs="Times New Roman"/>
          <w:b/>
          <w:i/>
          <w:rPrChange w:id="436" w:author="Samaneh" w:date="2017-03-23T00:55:00Z">
            <w:rPr/>
          </w:rPrChange>
        </w:rPr>
        <w:pPrChange w:id="437" w:author="Samaneh" w:date="2017-03-23T00:55:00Z">
          <w:pPr>
            <w:pStyle w:val="ListParagraph"/>
            <w:numPr>
              <w:numId w:val="5"/>
            </w:numPr>
            <w:ind w:left="360" w:hanging="360"/>
          </w:pPr>
        </w:pPrChange>
      </w:pPr>
    </w:p>
    <w:p w:rsidR="00704798" w:rsidRDefault="00704798" w:rsidP="00704798">
      <w:pPr>
        <w:ind w:left="360"/>
        <w:rPr>
          <w:ins w:id="438" w:author="Samaneh" w:date="2017-03-23T00:55:00Z"/>
          <w:rFonts w:ascii="Times New Roman" w:hAnsi="Times New Roman" w:cs="Times New Roman"/>
          <w:b/>
          <w:i/>
        </w:rPr>
        <w:pPrChange w:id="439" w:author="Samaneh" w:date="2017-03-23T00:55:00Z">
          <w:pPr>
            <w:pStyle w:val="ListParagraph"/>
            <w:numPr>
              <w:numId w:val="15"/>
            </w:numPr>
            <w:ind w:hanging="360"/>
          </w:pPr>
        </w:pPrChange>
      </w:pPr>
      <w:ins w:id="440" w:author="Samaneh" w:date="2017-03-23T00:55:00Z">
        <w:r w:rsidRPr="00704798">
          <w:drawing>
            <wp:inline distT="0" distB="0" distL="0" distR="0" wp14:anchorId="3CAE88A7" wp14:editId="41E07043">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ins>
    </w:p>
    <w:p w:rsidR="00704798" w:rsidRDefault="00704798" w:rsidP="00704798">
      <w:pPr>
        <w:ind w:left="360"/>
        <w:rPr>
          <w:ins w:id="441" w:author="Samaneh" w:date="2017-03-23T00:59:00Z"/>
          <w:rFonts w:ascii="Times New Roman" w:hAnsi="Times New Roman" w:cs="Times New Roman"/>
          <w:b/>
          <w:i/>
        </w:rPr>
        <w:pPrChange w:id="442" w:author="Samaneh" w:date="2017-03-23T00:55:00Z">
          <w:pPr>
            <w:pStyle w:val="ListParagraph"/>
            <w:numPr>
              <w:numId w:val="15"/>
            </w:numPr>
            <w:ind w:hanging="360"/>
          </w:pPr>
        </w:pPrChange>
      </w:pPr>
    </w:p>
    <w:p w:rsidR="00F224A3" w:rsidRDefault="00F224A3" w:rsidP="00704798">
      <w:pPr>
        <w:ind w:left="360"/>
        <w:rPr>
          <w:ins w:id="443" w:author="Samaneh" w:date="2017-03-23T00:55:00Z"/>
          <w:rFonts w:ascii="Times New Roman" w:hAnsi="Times New Roman" w:cs="Times New Roman"/>
          <w:b/>
          <w:i/>
        </w:rPr>
        <w:pPrChange w:id="444" w:author="Samaneh" w:date="2017-03-23T00:55:00Z">
          <w:pPr>
            <w:pStyle w:val="ListParagraph"/>
            <w:numPr>
              <w:numId w:val="15"/>
            </w:numPr>
            <w:ind w:hanging="360"/>
          </w:pPr>
        </w:pPrChange>
      </w:pPr>
      <w:ins w:id="445" w:author="Samaneh" w:date="2017-03-23T00:59:00Z">
        <w:r w:rsidRPr="00F224A3">
          <w:rPr>
            <w:rFonts w:ascii="Times New Roman" w:hAnsi="Times New Roman" w:cs="Times New Roman"/>
            <w:b/>
            <w:i/>
          </w:rPr>
          <w:lastRenderedPageBreak/>
          <w:drawing>
            <wp:inline distT="0" distB="0" distL="0" distR="0" wp14:anchorId="34A030AD" wp14:editId="241ABC31">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ins>
    </w:p>
    <w:p w:rsidR="008E7CE0" w:rsidRPr="00704798" w:rsidDel="00F224A3" w:rsidRDefault="008E7CE0" w:rsidP="00704798">
      <w:pPr>
        <w:ind w:left="360"/>
        <w:rPr>
          <w:del w:id="446" w:author="Samaneh" w:date="2017-03-23T00:59:00Z"/>
          <w:rFonts w:ascii="Times New Roman" w:hAnsi="Times New Roman" w:cs="Times New Roman"/>
          <w:b/>
          <w:i/>
          <w:rPrChange w:id="447" w:author="Samaneh" w:date="2017-03-23T00:55:00Z">
            <w:rPr>
              <w:del w:id="448" w:author="Samaneh" w:date="2017-03-23T00:59:00Z"/>
            </w:rPr>
          </w:rPrChange>
        </w:rPr>
        <w:pPrChange w:id="449" w:author="Samaneh" w:date="2017-03-23T00:55:00Z">
          <w:pPr>
            <w:pStyle w:val="ListParagraph"/>
            <w:numPr>
              <w:numId w:val="15"/>
            </w:numPr>
            <w:ind w:hanging="360"/>
          </w:pPr>
        </w:pPrChange>
      </w:pPr>
      <w:del w:id="450" w:author="Samaneh" w:date="2017-03-23T00:37:00Z">
        <w:r w:rsidDel="00507CD2">
          <w:rPr>
            <w:noProof/>
          </w:rPr>
          <w:drawing>
            <wp:inline distT="0" distB="0" distL="0" distR="0">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del>
    </w:p>
    <w:p w:rsidR="008E7CE0" w:rsidDel="00F224A3" w:rsidRDefault="008E7CE0" w:rsidP="008E7CE0">
      <w:pPr>
        <w:rPr>
          <w:del w:id="451" w:author="Samaneh" w:date="2017-03-23T00:59:00Z"/>
          <w:rFonts w:ascii="Times New Roman" w:hAnsi="Times New Roman" w:cs="Times New Roman"/>
          <w:b/>
          <w:i/>
        </w:rPr>
      </w:pPr>
    </w:p>
    <w:p w:rsidR="008E7CE0" w:rsidDel="00F224A3" w:rsidRDefault="008E7CE0" w:rsidP="008E7CE0">
      <w:pPr>
        <w:rPr>
          <w:del w:id="452" w:author="Samaneh" w:date="2017-03-23T00:59:00Z"/>
          <w:rFonts w:ascii="Times New Roman" w:hAnsi="Times New Roman" w:cs="Times New Roman"/>
          <w:b/>
          <w:i/>
        </w:rPr>
      </w:pPr>
    </w:p>
    <w:p w:rsidR="008E7CE0" w:rsidDel="00F224A3" w:rsidRDefault="008E7CE0" w:rsidP="008E7CE0">
      <w:pPr>
        <w:rPr>
          <w:del w:id="453" w:author="Samaneh" w:date="2017-03-23T00:59:00Z"/>
          <w:rFonts w:ascii="Times New Roman" w:hAnsi="Times New Roman" w:cs="Times New Roman"/>
          <w:b/>
          <w:i/>
        </w:rPr>
      </w:pPr>
    </w:p>
    <w:p w:rsidR="008E7CE0" w:rsidRPr="008E7CE0" w:rsidRDefault="008E7CE0" w:rsidP="008E7CE0">
      <w:pPr>
        <w:rPr>
          <w:rFonts w:ascii="Times New Roman" w:hAnsi="Times New Roman" w:cs="Times New Roman"/>
          <w:b/>
          <w:i/>
        </w:rPr>
      </w:pPr>
    </w:p>
    <w:p w:rsidR="008B6F95" w:rsidRPr="008B6F95" w:rsidRDefault="008B6F95" w:rsidP="00A80574">
      <w:pPr>
        <w:pStyle w:val="ListParagraph"/>
        <w:numPr>
          <w:ilvl w:val="0"/>
          <w:numId w:val="15"/>
        </w:numPr>
        <w:rPr>
          <w:rFonts w:ascii="Times New Roman" w:hAnsi="Times New Roman" w:cs="Times New Roman"/>
          <w:b/>
          <w:i/>
        </w:rPr>
        <w:pPrChange w:id="454" w:author="Samaneh" w:date="2017-03-23T00:00:00Z">
          <w:pPr>
            <w:pStyle w:val="ListParagraph"/>
            <w:numPr>
              <w:numId w:val="5"/>
            </w:numPr>
            <w:ind w:hanging="360"/>
          </w:pPr>
        </w:pPrChange>
      </w:pPr>
      <w:r w:rsidRPr="008B6F95">
        <w:rPr>
          <w:rFonts w:ascii="Times New Roman" w:hAnsi="Times New Roman" w:cs="Times New Roman"/>
          <w:b/>
          <w:i/>
        </w:rPr>
        <w:t>Scenarios</w:t>
      </w:r>
    </w:p>
    <w:p w:rsidR="00EC217D" w:rsidRDefault="00EC217D" w:rsidP="00EC217D">
      <w:pPr>
        <w:ind w:left="360"/>
        <w:rPr>
          <w:ins w:id="455" w:author="Samaneh" w:date="2017-03-23T00:03:00Z"/>
          <w:rFonts w:ascii="Times New Roman" w:eastAsia="Times New Roman" w:hAnsi="Times New Roman" w:cs="Times New Roman"/>
          <w:i/>
        </w:rPr>
        <w:pPrChange w:id="456" w:author="Samaneh" w:date="2017-03-23T00:03:00Z">
          <w:pPr>
            <w:pStyle w:val="ListParagraph"/>
            <w:numPr>
              <w:numId w:val="15"/>
            </w:numPr>
            <w:ind w:hanging="360"/>
          </w:pPr>
        </w:pPrChange>
      </w:pPr>
      <w:ins w:id="457" w:author="Samaneh" w:date="2017-03-23T00:03:00Z">
        <w:r w:rsidRPr="00EC217D">
          <w:rPr>
            <w:rFonts w:ascii="Times New Roman" w:eastAsia="Times New Roman" w:hAnsi="Times New Roman" w:cs="Times New Roman"/>
            <w:i/>
            <w:rPrChange w:id="458" w:author="Samaneh" w:date="2017-03-23T00:03:00Z">
              <w:rPr/>
            </w:rPrChange>
          </w:rPr>
          <w:t xml:space="preserve">Scenario 1: What matters to </w:t>
        </w:r>
        <w:r>
          <w:rPr>
            <w:rFonts w:ascii="Times New Roman" w:eastAsia="Times New Roman" w:hAnsi="Times New Roman" w:cs="Times New Roman"/>
            <w:i/>
          </w:rPr>
          <w:t>Ali</w:t>
        </w:r>
        <w:r w:rsidRPr="00EC217D">
          <w:rPr>
            <w:rFonts w:ascii="Times New Roman" w:eastAsia="Times New Roman" w:hAnsi="Times New Roman" w:cs="Times New Roman"/>
            <w:i/>
            <w:rPrChange w:id="459" w:author="Samaneh" w:date="2017-03-23T00:03:00Z">
              <w:rPr/>
            </w:rPrChange>
          </w:rPr>
          <w:t xml:space="preserve"> when playing disc golf</w:t>
        </w:r>
      </w:ins>
    </w:p>
    <w:p w:rsidR="00EC217D" w:rsidRDefault="00741EC6" w:rsidP="0016694F">
      <w:pPr>
        <w:spacing w:before="120" w:after="120"/>
        <w:ind w:left="720"/>
        <w:rPr>
          <w:ins w:id="460" w:author="Samaneh" w:date="2017-03-23T00:10:00Z"/>
          <w:rFonts w:ascii="Times New Roman" w:eastAsia="Times New Roman" w:hAnsi="Times New Roman" w:cs="Times New Roman"/>
        </w:rPr>
        <w:pPrChange w:id="461" w:author="Samaneh" w:date="2017-03-23T00:20:00Z">
          <w:pPr>
            <w:pStyle w:val="ListParagraph"/>
            <w:numPr>
              <w:numId w:val="15"/>
            </w:numPr>
            <w:ind w:hanging="360"/>
          </w:pPr>
        </w:pPrChange>
      </w:pPr>
      <w:ins w:id="462" w:author="Samaneh" w:date="2017-03-23T00:03:00Z">
        <w:r w:rsidRPr="00741EC6">
          <w:rPr>
            <w:rFonts w:ascii="Times New Roman" w:eastAsia="Times New Roman" w:hAnsi="Times New Roman" w:cs="Times New Roman"/>
            <w:rPrChange w:id="463" w:author="Samaneh" w:date="2017-03-23T00:03:00Z">
              <w:rPr>
                <w:iCs/>
              </w:rPr>
            </w:rPrChange>
          </w:rPr>
          <w:t xml:space="preserve">Ali is </w:t>
        </w:r>
      </w:ins>
      <w:ins w:id="464" w:author="Samaneh" w:date="2017-03-23T00:04:00Z">
        <w:r>
          <w:rPr>
            <w:rFonts w:ascii="Times New Roman" w:eastAsia="Times New Roman" w:hAnsi="Times New Roman" w:cs="Times New Roman"/>
          </w:rPr>
          <w:t>a</w:t>
        </w:r>
      </w:ins>
      <w:ins w:id="465" w:author="Samaneh" w:date="2017-03-23T00:19:00Z">
        <w:r w:rsidR="0016694F">
          <w:rPr>
            <w:rFonts w:ascii="Times New Roman" w:eastAsia="Times New Roman" w:hAnsi="Times New Roman" w:cs="Times New Roman"/>
          </w:rPr>
          <w:t xml:space="preserve"> first year</w:t>
        </w:r>
      </w:ins>
      <w:ins w:id="466" w:author="Samaneh" w:date="2017-03-23T00:04:00Z">
        <w:r>
          <w:rPr>
            <w:rFonts w:ascii="Times New Roman" w:eastAsia="Times New Roman" w:hAnsi="Times New Roman" w:cs="Times New Roman"/>
          </w:rPr>
          <w:t xml:space="preserve"> computer science graduate student at Washington State University. He </w:t>
        </w:r>
      </w:ins>
      <w:ins w:id="467" w:author="Samaneh" w:date="2017-03-23T00:20:00Z">
        <w:r w:rsidR="0016694F">
          <w:rPr>
            <w:rFonts w:ascii="Times New Roman" w:eastAsia="Times New Roman" w:hAnsi="Times New Roman" w:cs="Times New Roman"/>
          </w:rPr>
          <w:t>likes to use</w:t>
        </w:r>
      </w:ins>
      <w:ins w:id="468" w:author="Samaneh" w:date="2017-03-23T00:04:00Z">
        <w:r>
          <w:rPr>
            <w:rFonts w:ascii="Times New Roman" w:eastAsia="Times New Roman" w:hAnsi="Times New Roman" w:cs="Times New Roman"/>
          </w:rPr>
          <w:t xml:space="preserve"> EECS grad app to communicate with other students in both academic and non-academic life. He </w:t>
        </w:r>
      </w:ins>
      <w:ins w:id="469" w:author="Samaneh" w:date="2017-03-23T00:05:00Z">
        <w:r>
          <w:rPr>
            <w:rFonts w:ascii="Times New Roman" w:eastAsia="Times New Roman" w:hAnsi="Times New Roman" w:cs="Times New Roman"/>
          </w:rPr>
          <w:t xml:space="preserve">usually uses smartphone apps and website for all of his works and managements. Ali is comfortable using technology such as </w:t>
        </w:r>
      </w:ins>
      <w:ins w:id="470" w:author="Samaneh" w:date="2017-03-23T00:06:00Z">
        <w:r>
          <w:rPr>
            <w:rFonts w:ascii="Times New Roman" w:eastAsia="Times New Roman" w:hAnsi="Times New Roman" w:cs="Times New Roman"/>
          </w:rPr>
          <w:t>Facebook</w:t>
        </w:r>
      </w:ins>
      <w:ins w:id="471" w:author="Samaneh" w:date="2017-03-23T00:05:00Z">
        <w:r>
          <w:rPr>
            <w:rFonts w:ascii="Times New Roman" w:eastAsia="Times New Roman" w:hAnsi="Times New Roman" w:cs="Times New Roman"/>
          </w:rPr>
          <w:t>, google, calendars, notes</w:t>
        </w:r>
      </w:ins>
      <w:ins w:id="472" w:author="Samaneh" w:date="2017-03-23T00:06:00Z">
        <w:r>
          <w:rPr>
            <w:rFonts w:ascii="Times New Roman" w:eastAsia="Times New Roman" w:hAnsi="Times New Roman" w:cs="Times New Roman"/>
          </w:rPr>
          <w:t xml:space="preserve"> to connect with other students and friends and manage his research and course works but he is frustrated about using different tools for different purpose and receiving too much information or notification. </w:t>
        </w:r>
      </w:ins>
    </w:p>
    <w:p w:rsidR="00741EC6" w:rsidRPr="00741EC6" w:rsidRDefault="00741EC6" w:rsidP="00741EC6">
      <w:pPr>
        <w:spacing w:before="120" w:after="120"/>
        <w:ind w:left="720"/>
        <w:rPr>
          <w:ins w:id="473" w:author="Samaneh" w:date="2017-03-23T00:03:00Z"/>
          <w:rFonts w:ascii="Times New Roman" w:eastAsia="Times New Roman" w:hAnsi="Times New Roman" w:cs="Times New Roman"/>
          <w:rPrChange w:id="474" w:author="Samaneh" w:date="2017-03-23T00:03:00Z">
            <w:rPr>
              <w:ins w:id="475" w:author="Samaneh" w:date="2017-03-23T00:03:00Z"/>
            </w:rPr>
          </w:rPrChange>
        </w:rPr>
        <w:pPrChange w:id="476" w:author="Samaneh" w:date="2017-03-23T00:12:00Z">
          <w:pPr>
            <w:pStyle w:val="ListParagraph"/>
            <w:numPr>
              <w:numId w:val="15"/>
            </w:numPr>
            <w:ind w:hanging="360"/>
          </w:pPr>
        </w:pPrChange>
      </w:pPr>
      <w:ins w:id="477" w:author="Samaneh" w:date="2017-03-23T00:11:00Z">
        <w:r>
          <w:rPr>
            <w:rFonts w:ascii="Times New Roman" w:eastAsia="Times New Roman" w:hAnsi="Times New Roman" w:cs="Times New Roman"/>
          </w:rPr>
          <w:t xml:space="preserve">Today Ali download a new EECS grad app and create an account for himself. He </w:t>
        </w:r>
      </w:ins>
      <w:ins w:id="478" w:author="Samaneh" w:date="2017-03-23T00:12:00Z">
        <w:r>
          <w:rPr>
            <w:rFonts w:ascii="Times New Roman" w:eastAsia="Times New Roman" w:hAnsi="Times New Roman" w:cs="Times New Roman"/>
          </w:rPr>
          <w:t>can specify his courses, research, and his other academic interests. Also he can select his hobbies a</w:t>
        </w:r>
      </w:ins>
      <w:ins w:id="479" w:author="Samaneh" w:date="2017-03-23T00:13:00Z">
        <w:r>
          <w:rPr>
            <w:rFonts w:ascii="Times New Roman" w:eastAsia="Times New Roman" w:hAnsi="Times New Roman" w:cs="Times New Roman"/>
          </w:rPr>
          <w:t xml:space="preserve">nd event types he like to attend. </w:t>
        </w:r>
      </w:ins>
      <w:ins w:id="480" w:author="Samaneh" w:date="2017-03-23T00:17:00Z">
        <w:r w:rsidR="0016694F">
          <w:rPr>
            <w:rFonts w:ascii="Times New Roman" w:eastAsia="Times New Roman" w:hAnsi="Times New Roman" w:cs="Times New Roman"/>
          </w:rPr>
          <w:t xml:space="preserve">After choosing preferences, the app asks if he would like to receive reminders and notification about opportunities, other people questions, or events. Ali can answer for each category </w:t>
        </w:r>
      </w:ins>
      <w:ins w:id="481" w:author="Samaneh" w:date="2017-03-23T00:18:00Z">
        <w:r w:rsidR="0016694F">
          <w:rPr>
            <w:rFonts w:ascii="Times New Roman" w:eastAsia="Times New Roman" w:hAnsi="Times New Roman" w:cs="Times New Roman"/>
          </w:rPr>
          <w:t>separately</w:t>
        </w:r>
      </w:ins>
      <w:ins w:id="482" w:author="Samaneh" w:date="2017-03-23T00:17:00Z">
        <w:r w:rsidR="0016694F">
          <w:rPr>
            <w:rFonts w:ascii="Times New Roman" w:eastAsia="Times New Roman" w:hAnsi="Times New Roman" w:cs="Times New Roman"/>
          </w:rPr>
          <w:t xml:space="preserve"> </w:t>
        </w:r>
      </w:ins>
      <w:ins w:id="483" w:author="Samaneh" w:date="2017-03-23T00:19:00Z">
        <w:r w:rsidR="0016694F">
          <w:rPr>
            <w:rFonts w:ascii="Times New Roman" w:eastAsia="Times New Roman" w:hAnsi="Times New Roman" w:cs="Times New Roman"/>
          </w:rPr>
          <w:t xml:space="preserve">to not receive bothering emails and notifications. </w:t>
        </w:r>
      </w:ins>
      <w:ins w:id="484" w:author="Samaneh" w:date="2017-03-23T00:13:00Z">
        <w:r>
          <w:rPr>
            <w:rFonts w:ascii="Times New Roman" w:eastAsia="Times New Roman" w:hAnsi="Times New Roman" w:cs="Times New Roman"/>
          </w:rPr>
          <w:t xml:space="preserve"> </w:t>
        </w:r>
      </w:ins>
    </w:p>
    <w:p w:rsidR="00EC217D" w:rsidRDefault="00EC217D" w:rsidP="00EC217D">
      <w:pPr>
        <w:ind w:left="360"/>
        <w:rPr>
          <w:ins w:id="485" w:author="Samaneh" w:date="2017-03-23T00:03:00Z"/>
        </w:rPr>
        <w:pPrChange w:id="486" w:author="Samaneh" w:date="2017-03-23T00:03:00Z">
          <w:pPr>
            <w:ind w:left="360"/>
          </w:pPr>
        </w:pPrChange>
      </w:pPr>
      <w:ins w:id="487" w:author="Samaneh" w:date="2017-03-23T00:03:00Z">
        <w:r w:rsidRPr="00285F15">
          <w:rPr>
            <w:rFonts w:ascii="Times New Roman" w:eastAsia="Times New Roman" w:hAnsi="Times New Roman" w:cs="Times New Roman"/>
            <w:i/>
          </w:rPr>
          <w:t xml:space="preserve">Scenario </w:t>
        </w:r>
        <w:r>
          <w:rPr>
            <w:rFonts w:ascii="Times New Roman" w:eastAsia="Times New Roman" w:hAnsi="Times New Roman" w:cs="Times New Roman"/>
            <w:i/>
          </w:rPr>
          <w:t>2</w:t>
        </w:r>
        <w:r w:rsidRPr="00285F15">
          <w:rPr>
            <w:rFonts w:ascii="Times New Roman" w:eastAsia="Times New Roman" w:hAnsi="Times New Roman" w:cs="Times New Roman"/>
            <w:i/>
          </w:rPr>
          <w:t xml:space="preserve">: What matters to </w:t>
        </w:r>
        <w:r>
          <w:rPr>
            <w:rFonts w:ascii="Times New Roman" w:eastAsia="Times New Roman" w:hAnsi="Times New Roman" w:cs="Times New Roman"/>
            <w:i/>
          </w:rPr>
          <w:t>Saleh</w:t>
        </w:r>
        <w:r w:rsidRPr="00285F15">
          <w:rPr>
            <w:rFonts w:ascii="Times New Roman" w:eastAsia="Times New Roman" w:hAnsi="Times New Roman" w:cs="Times New Roman"/>
            <w:i/>
          </w:rPr>
          <w:t xml:space="preserve"> when playing disc golf</w:t>
        </w:r>
      </w:ins>
    </w:p>
    <w:p w:rsidR="0016694F" w:rsidRDefault="0016694F" w:rsidP="0016694F">
      <w:pPr>
        <w:spacing w:before="120" w:after="120"/>
        <w:ind w:left="720"/>
        <w:rPr>
          <w:ins w:id="488" w:author="Samaneh" w:date="2017-03-23T00:22:00Z"/>
          <w:rFonts w:ascii="Times New Roman" w:eastAsia="Times New Roman" w:hAnsi="Times New Roman" w:cs="Times New Roman"/>
        </w:rPr>
        <w:pPrChange w:id="489" w:author="Samaneh" w:date="2017-03-23T00:22:00Z">
          <w:pPr>
            <w:spacing w:before="120" w:after="120"/>
            <w:ind w:left="720"/>
          </w:pPr>
        </w:pPrChange>
      </w:pPr>
      <w:ins w:id="490" w:author="Samaneh" w:date="2017-03-23T00:19:00Z">
        <w:r>
          <w:rPr>
            <w:rFonts w:ascii="Times New Roman" w:eastAsia="Times New Roman" w:hAnsi="Times New Roman" w:cs="Times New Roman"/>
          </w:rPr>
          <w:t>Saleh</w:t>
        </w:r>
        <w:r w:rsidRPr="00285F15">
          <w:rPr>
            <w:rFonts w:ascii="Times New Roman" w:eastAsia="Times New Roman" w:hAnsi="Times New Roman" w:cs="Times New Roman"/>
          </w:rPr>
          <w:t xml:space="preserve"> is </w:t>
        </w:r>
        <w:r>
          <w:rPr>
            <w:rFonts w:ascii="Times New Roman" w:eastAsia="Times New Roman" w:hAnsi="Times New Roman" w:cs="Times New Roman"/>
          </w:rPr>
          <w:t>a</w:t>
        </w:r>
        <w:r>
          <w:rPr>
            <w:rFonts w:ascii="Times New Roman" w:eastAsia="Times New Roman" w:hAnsi="Times New Roman" w:cs="Times New Roman"/>
          </w:rPr>
          <w:t xml:space="preserve"> last year Electrical engineering</w:t>
        </w:r>
        <w:r>
          <w:rPr>
            <w:rFonts w:ascii="Times New Roman" w:eastAsia="Times New Roman" w:hAnsi="Times New Roman" w:cs="Times New Roman"/>
          </w:rPr>
          <w:t xml:space="preserve"> graduate student at Washington State University. He </w:t>
        </w:r>
      </w:ins>
      <w:ins w:id="491" w:author="Samaneh" w:date="2017-03-23T00:20:00Z">
        <w:r>
          <w:rPr>
            <w:rFonts w:ascii="Times New Roman" w:eastAsia="Times New Roman" w:hAnsi="Times New Roman" w:cs="Times New Roman"/>
          </w:rPr>
          <w:t xml:space="preserve">likes to </w:t>
        </w:r>
      </w:ins>
      <w:ins w:id="492" w:author="Samaneh" w:date="2017-03-23T00:19:00Z">
        <w:r>
          <w:rPr>
            <w:rFonts w:ascii="Times New Roman" w:eastAsia="Times New Roman" w:hAnsi="Times New Roman" w:cs="Times New Roman"/>
          </w:rPr>
          <w:t>us</w:t>
        </w:r>
      </w:ins>
      <w:ins w:id="493" w:author="Samaneh" w:date="2017-03-23T00:20:00Z">
        <w:r>
          <w:rPr>
            <w:rFonts w:ascii="Times New Roman" w:eastAsia="Times New Roman" w:hAnsi="Times New Roman" w:cs="Times New Roman"/>
          </w:rPr>
          <w:t>e</w:t>
        </w:r>
      </w:ins>
      <w:ins w:id="494" w:author="Samaneh" w:date="2017-03-23T00:19:00Z">
        <w:r>
          <w:rPr>
            <w:rFonts w:ascii="Times New Roman" w:eastAsia="Times New Roman" w:hAnsi="Times New Roman" w:cs="Times New Roman"/>
          </w:rPr>
          <w:t xml:space="preserve"> EECS grad app to </w:t>
        </w:r>
      </w:ins>
      <w:ins w:id="495" w:author="Samaneh" w:date="2017-03-23T00:20:00Z">
        <w:r>
          <w:rPr>
            <w:rFonts w:ascii="Times New Roman" w:eastAsia="Times New Roman" w:hAnsi="Times New Roman" w:cs="Times New Roman"/>
          </w:rPr>
          <w:t>collaborate with other colleagues and knows about current job opportunities.</w:t>
        </w:r>
      </w:ins>
      <w:ins w:id="496" w:author="Samaneh" w:date="2017-03-23T00:19:00Z">
        <w:r>
          <w:rPr>
            <w:rFonts w:ascii="Times New Roman" w:eastAsia="Times New Roman" w:hAnsi="Times New Roman" w:cs="Times New Roman"/>
          </w:rPr>
          <w:t xml:space="preserve"> He usually uses smartphone apps and website for all of his works and managements. </w:t>
        </w:r>
      </w:ins>
      <w:ins w:id="497" w:author="Samaneh" w:date="2017-03-23T00:21:00Z">
        <w:r>
          <w:rPr>
            <w:rFonts w:ascii="Times New Roman" w:eastAsia="Times New Roman" w:hAnsi="Times New Roman" w:cs="Times New Roman"/>
          </w:rPr>
          <w:t>Saleh</w:t>
        </w:r>
      </w:ins>
      <w:ins w:id="498" w:author="Samaneh" w:date="2017-03-23T00:19:00Z">
        <w:r>
          <w:rPr>
            <w:rFonts w:ascii="Times New Roman" w:eastAsia="Times New Roman" w:hAnsi="Times New Roman" w:cs="Times New Roman"/>
          </w:rPr>
          <w:t xml:space="preserve"> is comfortable using technology such as </w:t>
        </w:r>
      </w:ins>
      <w:ins w:id="499" w:author="Samaneh" w:date="2017-03-23T00:21:00Z">
        <w:r>
          <w:rPr>
            <w:rFonts w:ascii="Times New Roman" w:eastAsia="Times New Roman" w:hAnsi="Times New Roman" w:cs="Times New Roman"/>
          </w:rPr>
          <w:t>LinkedIn</w:t>
        </w:r>
      </w:ins>
      <w:ins w:id="500" w:author="Samaneh" w:date="2017-03-23T00:19:00Z">
        <w:r>
          <w:rPr>
            <w:rFonts w:ascii="Times New Roman" w:eastAsia="Times New Roman" w:hAnsi="Times New Roman" w:cs="Times New Roman"/>
          </w:rPr>
          <w:t xml:space="preserve">, </w:t>
        </w:r>
      </w:ins>
      <w:ins w:id="501" w:author="Samaneh" w:date="2017-03-23T00:21:00Z">
        <w:r>
          <w:rPr>
            <w:rFonts w:ascii="Times New Roman" w:eastAsia="Times New Roman" w:hAnsi="Times New Roman" w:cs="Times New Roman"/>
          </w:rPr>
          <w:t>Facebook</w:t>
        </w:r>
      </w:ins>
      <w:ins w:id="502" w:author="Samaneh" w:date="2017-03-23T00:19:00Z">
        <w:r>
          <w:rPr>
            <w:rFonts w:ascii="Times New Roman" w:eastAsia="Times New Roman" w:hAnsi="Times New Roman" w:cs="Times New Roman"/>
          </w:rPr>
          <w:t xml:space="preserve">, </w:t>
        </w:r>
      </w:ins>
      <w:ins w:id="503" w:author="Samaneh" w:date="2017-03-23T00:21:00Z">
        <w:r>
          <w:rPr>
            <w:rFonts w:ascii="Times New Roman" w:eastAsia="Times New Roman" w:hAnsi="Times New Roman" w:cs="Times New Roman"/>
          </w:rPr>
          <w:t>and Indeed</w:t>
        </w:r>
      </w:ins>
      <w:ins w:id="504" w:author="Samaneh" w:date="2017-03-23T00:19:00Z">
        <w:r>
          <w:rPr>
            <w:rFonts w:ascii="Times New Roman" w:eastAsia="Times New Roman" w:hAnsi="Times New Roman" w:cs="Times New Roman"/>
          </w:rPr>
          <w:t xml:space="preserve"> to </w:t>
        </w:r>
      </w:ins>
      <w:ins w:id="505" w:author="Samaneh" w:date="2017-03-23T00:21:00Z">
        <w:r>
          <w:rPr>
            <w:rFonts w:ascii="Times New Roman" w:eastAsia="Times New Roman" w:hAnsi="Times New Roman" w:cs="Times New Roman"/>
          </w:rPr>
          <w:t>search for job and current research</w:t>
        </w:r>
      </w:ins>
      <w:ins w:id="506" w:author="Samaneh" w:date="2017-03-23T00:19:00Z">
        <w:r>
          <w:rPr>
            <w:rFonts w:ascii="Times New Roman" w:eastAsia="Times New Roman" w:hAnsi="Times New Roman" w:cs="Times New Roman"/>
          </w:rPr>
          <w:t xml:space="preserve"> but he is frustrated about </w:t>
        </w:r>
      </w:ins>
      <w:ins w:id="507" w:author="Samaneh" w:date="2017-03-23T00:21:00Z">
        <w:r>
          <w:rPr>
            <w:rFonts w:ascii="Times New Roman" w:eastAsia="Times New Roman" w:hAnsi="Times New Roman" w:cs="Times New Roman"/>
          </w:rPr>
          <w:t xml:space="preserve">how sometimes </w:t>
        </w:r>
      </w:ins>
      <w:ins w:id="508" w:author="Samaneh" w:date="2017-03-23T00:25:00Z">
        <w:r w:rsidR="00EA2E0E">
          <w:rPr>
            <w:rFonts w:ascii="Times New Roman" w:eastAsia="Times New Roman" w:hAnsi="Times New Roman" w:cs="Times New Roman"/>
          </w:rPr>
          <w:t>these websites</w:t>
        </w:r>
      </w:ins>
      <w:ins w:id="509" w:author="Samaneh" w:date="2017-03-23T00:21:00Z">
        <w:r>
          <w:rPr>
            <w:rFonts w:ascii="Times New Roman" w:eastAsia="Times New Roman" w:hAnsi="Times New Roman" w:cs="Times New Roman"/>
          </w:rPr>
          <w:t xml:space="preserve"> suggest irrelevant jobs</w:t>
        </w:r>
      </w:ins>
      <w:ins w:id="510" w:author="Samaneh" w:date="2017-03-23T00:19:00Z">
        <w:r>
          <w:rPr>
            <w:rFonts w:ascii="Times New Roman" w:eastAsia="Times New Roman" w:hAnsi="Times New Roman" w:cs="Times New Roman"/>
          </w:rPr>
          <w:t xml:space="preserve">. </w:t>
        </w:r>
      </w:ins>
    </w:p>
    <w:p w:rsidR="0016694F" w:rsidRPr="00285F15" w:rsidRDefault="0016694F" w:rsidP="00E40F36">
      <w:pPr>
        <w:spacing w:before="120" w:after="120"/>
        <w:ind w:left="720"/>
        <w:rPr>
          <w:ins w:id="511" w:author="Samaneh" w:date="2017-03-23T00:22:00Z"/>
          <w:rFonts w:ascii="Times New Roman" w:eastAsia="Times New Roman" w:hAnsi="Times New Roman" w:cs="Times New Roman"/>
        </w:rPr>
        <w:pPrChange w:id="512" w:author="Samaneh" w:date="2017-03-23T00:29:00Z">
          <w:pPr>
            <w:spacing w:before="120" w:after="120"/>
            <w:ind w:left="720"/>
          </w:pPr>
        </w:pPrChange>
      </w:pPr>
      <w:ins w:id="513" w:author="Samaneh" w:date="2017-03-23T00:22:00Z">
        <w:r>
          <w:rPr>
            <w:rFonts w:ascii="Times New Roman" w:eastAsia="Times New Roman" w:hAnsi="Times New Roman" w:cs="Times New Roman"/>
          </w:rPr>
          <w:t xml:space="preserve">Today </w:t>
        </w:r>
        <w:r>
          <w:rPr>
            <w:rFonts w:ascii="Times New Roman" w:eastAsia="Times New Roman" w:hAnsi="Times New Roman" w:cs="Times New Roman"/>
          </w:rPr>
          <w:t>Saleh</w:t>
        </w:r>
        <w:r>
          <w:rPr>
            <w:rFonts w:ascii="Times New Roman" w:eastAsia="Times New Roman" w:hAnsi="Times New Roman" w:cs="Times New Roman"/>
          </w:rPr>
          <w:t xml:space="preserve"> download a new EECS grad app and create an account for himself. He can specify </w:t>
        </w:r>
      </w:ins>
      <w:ins w:id="514" w:author="Samaneh" w:date="2017-03-23T00:26:00Z">
        <w:r w:rsidR="00EA2E0E">
          <w:rPr>
            <w:rFonts w:ascii="Times New Roman" w:eastAsia="Times New Roman" w:hAnsi="Times New Roman" w:cs="Times New Roman"/>
          </w:rPr>
          <w:t>his favorite job types and his skills. The app will search different job finding website and suggest related positions to Saleh.</w:t>
        </w:r>
      </w:ins>
      <w:ins w:id="515" w:author="Samaneh" w:date="2017-03-23T00:27:00Z">
        <w:r w:rsidR="00E40F36">
          <w:rPr>
            <w:rFonts w:ascii="Times New Roman" w:eastAsia="Times New Roman" w:hAnsi="Times New Roman" w:cs="Times New Roman"/>
          </w:rPr>
          <w:t xml:space="preserve"> Saleh can rate the job opportunity that how relevant it is to his skills</w:t>
        </w:r>
      </w:ins>
      <w:ins w:id="516" w:author="Samaneh" w:date="2017-03-23T00:28:00Z">
        <w:r w:rsidR="00E40F36">
          <w:rPr>
            <w:rFonts w:ascii="Times New Roman" w:eastAsia="Times New Roman" w:hAnsi="Times New Roman" w:cs="Times New Roman"/>
          </w:rPr>
          <w:t xml:space="preserve"> </w:t>
        </w:r>
        <w:r w:rsidR="00E40F36">
          <w:rPr>
            <w:rFonts w:ascii="Times New Roman" w:eastAsia="Times New Roman" w:hAnsi="Times New Roman" w:cs="Times New Roman"/>
          </w:rPr>
          <w:lastRenderedPageBreak/>
          <w:t>which makes the app more intelligent</w:t>
        </w:r>
      </w:ins>
      <w:ins w:id="517" w:author="Samaneh" w:date="2017-03-23T00:29:00Z">
        <w:r w:rsidR="00E40F36">
          <w:rPr>
            <w:rFonts w:ascii="Times New Roman" w:eastAsia="Times New Roman" w:hAnsi="Times New Roman" w:cs="Times New Roman"/>
          </w:rPr>
          <w:t xml:space="preserve"> and more accurate in future suggestion. Also Saleh can search job opportunities among friends and other students post</w:t>
        </w:r>
      </w:ins>
      <w:ins w:id="518" w:author="Samaneh" w:date="2017-03-23T00:30:00Z">
        <w:r w:rsidR="00E40F36">
          <w:rPr>
            <w:rFonts w:ascii="Times New Roman" w:eastAsia="Times New Roman" w:hAnsi="Times New Roman" w:cs="Times New Roman"/>
          </w:rPr>
          <w:t xml:space="preserve"> in related areas.</w:t>
        </w:r>
      </w:ins>
      <w:ins w:id="519" w:author="Samaneh" w:date="2017-03-23T00:29:00Z">
        <w:r w:rsidR="00E40F36">
          <w:rPr>
            <w:rFonts w:ascii="Times New Roman" w:eastAsia="Times New Roman" w:hAnsi="Times New Roman" w:cs="Times New Roman"/>
          </w:rPr>
          <w:t xml:space="preserve"> </w:t>
        </w:r>
      </w:ins>
      <w:ins w:id="520" w:author="Samaneh" w:date="2017-03-23T00:28:00Z">
        <w:r w:rsidR="00E40F36">
          <w:rPr>
            <w:rFonts w:ascii="Times New Roman" w:eastAsia="Times New Roman" w:hAnsi="Times New Roman" w:cs="Times New Roman"/>
          </w:rPr>
          <w:t xml:space="preserve"> </w:t>
        </w:r>
      </w:ins>
      <w:ins w:id="521" w:author="Samaneh" w:date="2017-03-23T00:27:00Z">
        <w:r w:rsidR="00E40F36">
          <w:rPr>
            <w:rFonts w:ascii="Times New Roman" w:eastAsia="Times New Roman" w:hAnsi="Times New Roman" w:cs="Times New Roman"/>
          </w:rPr>
          <w:t xml:space="preserve"> </w:t>
        </w:r>
      </w:ins>
      <w:ins w:id="522" w:author="Samaneh" w:date="2017-03-23T00:26:00Z">
        <w:r w:rsidR="00EA2E0E">
          <w:rPr>
            <w:rFonts w:ascii="Times New Roman" w:eastAsia="Times New Roman" w:hAnsi="Times New Roman" w:cs="Times New Roman"/>
          </w:rPr>
          <w:t xml:space="preserve"> </w:t>
        </w:r>
      </w:ins>
      <w:ins w:id="523" w:author="Samaneh" w:date="2017-03-23T00:22:00Z">
        <w:r>
          <w:rPr>
            <w:rFonts w:ascii="Times New Roman" w:eastAsia="Times New Roman" w:hAnsi="Times New Roman" w:cs="Times New Roman"/>
          </w:rPr>
          <w:t xml:space="preserve">  </w:t>
        </w:r>
      </w:ins>
    </w:p>
    <w:p w:rsidR="003723A3" w:rsidRDefault="00741EC6" w:rsidP="003723A3">
      <w:pPr>
        <w:ind w:left="360"/>
        <w:rPr>
          <w:ins w:id="524" w:author="Samaneh" w:date="2017-03-23T00:48:00Z"/>
          <w:rFonts w:ascii="Times New Roman" w:eastAsia="Times New Roman" w:hAnsi="Times New Roman" w:cs="Times New Roman"/>
          <w:i/>
        </w:rPr>
        <w:pPrChange w:id="525" w:author="Samaneh" w:date="2017-03-23T00:48:00Z">
          <w:pPr/>
        </w:pPrChange>
      </w:pPr>
      <w:ins w:id="526" w:author="Samaneh" w:date="2017-03-23T00:04:00Z">
        <w:r w:rsidRPr="00285F15">
          <w:rPr>
            <w:rFonts w:ascii="Times New Roman" w:eastAsia="Times New Roman" w:hAnsi="Times New Roman" w:cs="Times New Roman"/>
            <w:i/>
          </w:rPr>
          <w:t xml:space="preserve">Scenario </w:t>
        </w:r>
        <w:r>
          <w:rPr>
            <w:rFonts w:ascii="Times New Roman" w:eastAsia="Times New Roman" w:hAnsi="Times New Roman" w:cs="Times New Roman"/>
            <w:i/>
          </w:rPr>
          <w:t>3</w:t>
        </w:r>
        <w:r w:rsidRPr="00285F15">
          <w:rPr>
            <w:rFonts w:ascii="Times New Roman" w:eastAsia="Times New Roman" w:hAnsi="Times New Roman" w:cs="Times New Roman"/>
            <w:i/>
          </w:rPr>
          <w:t xml:space="preserve">: What matters to </w:t>
        </w:r>
      </w:ins>
      <w:ins w:id="527" w:author="Samaneh" w:date="2017-03-23T00:47:00Z">
        <w:r w:rsidR="003723A3">
          <w:rPr>
            <w:rFonts w:ascii="Times New Roman" w:eastAsia="Times New Roman" w:hAnsi="Times New Roman" w:cs="Times New Roman"/>
            <w:i/>
          </w:rPr>
          <w:t>Sharon</w:t>
        </w:r>
      </w:ins>
      <w:ins w:id="528" w:author="Samaneh" w:date="2017-03-23T00:04:00Z">
        <w:r w:rsidRPr="00285F15">
          <w:rPr>
            <w:rFonts w:ascii="Times New Roman" w:eastAsia="Times New Roman" w:hAnsi="Times New Roman" w:cs="Times New Roman"/>
            <w:i/>
          </w:rPr>
          <w:t xml:space="preserve"> when playing disc golf</w:t>
        </w:r>
      </w:ins>
    </w:p>
    <w:p w:rsidR="003723A3" w:rsidRPr="003723A3" w:rsidRDefault="003723A3" w:rsidP="003723A3">
      <w:pPr>
        <w:spacing w:before="120" w:after="120"/>
        <w:ind w:left="720"/>
        <w:rPr>
          <w:ins w:id="529" w:author="Samaneh" w:date="2017-03-23T00:47:00Z"/>
          <w:rFonts w:ascii="Times New Roman" w:eastAsia="Times New Roman" w:hAnsi="Times New Roman" w:cs="Times New Roman"/>
          <w:rPrChange w:id="530" w:author="Samaneh" w:date="2017-03-23T00:48:00Z">
            <w:rPr>
              <w:ins w:id="531" w:author="Samaneh" w:date="2017-03-23T00:47:00Z"/>
              <w:rFonts w:ascii="Times New Roman" w:hAnsi="Times New Roman" w:cs="Times New Roman"/>
              <w:sz w:val="24"/>
              <w:szCs w:val="24"/>
            </w:rPr>
          </w:rPrChange>
        </w:rPr>
        <w:pPrChange w:id="532" w:author="Samaneh" w:date="2017-03-23T00:49:00Z">
          <w:pPr/>
        </w:pPrChange>
      </w:pPr>
      <w:ins w:id="533" w:author="Samaneh" w:date="2017-03-23T00:47:00Z">
        <w:r w:rsidRPr="003723A3">
          <w:rPr>
            <w:rFonts w:ascii="Times New Roman" w:eastAsia="Times New Roman" w:hAnsi="Times New Roman" w:cs="Times New Roman"/>
            <w:rPrChange w:id="534" w:author="Samaneh" w:date="2017-03-23T00:48:00Z">
              <w:rPr>
                <w:rFonts w:ascii="Times New Roman" w:hAnsi="Times New Roman" w:cs="Times New Roman"/>
                <w:sz w:val="24"/>
                <w:szCs w:val="24"/>
              </w:rPr>
            </w:rPrChange>
          </w:rPr>
          <w:t>Sharon is a 3</w:t>
        </w:r>
        <w:r w:rsidRPr="003723A3">
          <w:rPr>
            <w:rFonts w:ascii="Times New Roman" w:eastAsia="Times New Roman" w:hAnsi="Times New Roman" w:cs="Times New Roman"/>
            <w:rPrChange w:id="535" w:author="Samaneh" w:date="2017-03-23T00:48:00Z">
              <w:rPr>
                <w:rFonts w:ascii="Times New Roman" w:hAnsi="Times New Roman" w:cs="Times New Roman"/>
                <w:sz w:val="24"/>
                <w:szCs w:val="24"/>
                <w:vertAlign w:val="superscript"/>
              </w:rPr>
            </w:rPrChange>
          </w:rPr>
          <w:t>rd</w:t>
        </w:r>
        <w:r w:rsidRPr="003723A3">
          <w:rPr>
            <w:rFonts w:ascii="Times New Roman" w:eastAsia="Times New Roman" w:hAnsi="Times New Roman" w:cs="Times New Roman"/>
            <w:rPrChange w:id="536" w:author="Samaneh" w:date="2017-03-23T00:48:00Z">
              <w:rPr>
                <w:rFonts w:ascii="Times New Roman" w:hAnsi="Times New Roman" w:cs="Times New Roman"/>
                <w:sz w:val="24"/>
                <w:szCs w:val="24"/>
              </w:rPr>
            </w:rPrChange>
          </w:rPr>
          <w:t xml:space="preserve"> year graduate student at Washington State University and she has only 1 year till her graduation. Finding a job is her priority thing to do in the rest of her academic life. On one Saturday, Sharon wake up at 9:30 AM. After having her breakfast, she turned on her laptop and logged in her LinkedIn account. There were two messages need her actions, one was to ask for her connection and the other one was to notify her a job status update from one of her friends.  She accepted the connection request and talk to her friend about the job change. Then, Sharon opened account information, because she wants to update her experience section by adding a </w:t>
        </w:r>
      </w:ins>
      <w:ins w:id="537" w:author="Samaneh" w:date="2017-03-23T00:49:00Z">
        <w:r>
          <w:rPr>
            <w:rFonts w:ascii="Times New Roman" w:eastAsia="Times New Roman" w:hAnsi="Times New Roman" w:cs="Times New Roman"/>
          </w:rPr>
          <w:t>programming</w:t>
        </w:r>
      </w:ins>
      <w:ins w:id="538" w:author="Samaneh" w:date="2017-03-23T00:47:00Z">
        <w:r w:rsidRPr="003723A3">
          <w:rPr>
            <w:rFonts w:ascii="Times New Roman" w:eastAsia="Times New Roman" w:hAnsi="Times New Roman" w:cs="Times New Roman"/>
            <w:rPrChange w:id="539" w:author="Samaneh" w:date="2017-03-23T00:48:00Z">
              <w:rPr>
                <w:rFonts w:ascii="Times New Roman" w:hAnsi="Times New Roman" w:cs="Times New Roman"/>
                <w:sz w:val="24"/>
                <w:szCs w:val="24"/>
              </w:rPr>
            </w:rPrChange>
          </w:rPr>
          <w:t xml:space="preserve"> experience she just performed on this Wednesday. She also checked a few LinkedIn pages to see if there was any opening that match her skill sets. She began to study for her upcoming exam on Monday. There were certain topics that she didn’t understand thoroughly, so she was thinking about study with her friends. She opened Facebook on her phone and sent messages to her friends and then they decide to study together on Sunday. It was going to be another productive weekend for Sharon! </w:t>
        </w:r>
      </w:ins>
    </w:p>
    <w:p w:rsidR="003723A3" w:rsidRDefault="003723A3" w:rsidP="003723A3">
      <w:pPr>
        <w:ind w:left="360"/>
        <w:rPr>
          <w:ins w:id="540" w:author="Samaneh" w:date="2017-03-23T00:04:00Z"/>
        </w:rPr>
        <w:pPrChange w:id="541" w:author="Samaneh" w:date="2017-03-23T00:47:00Z">
          <w:pPr>
            <w:ind w:left="360"/>
          </w:pPr>
        </w:pPrChange>
      </w:pPr>
    </w:p>
    <w:p w:rsidR="003723A3" w:rsidRDefault="003723A3">
      <w:pPr>
        <w:spacing w:after="160" w:line="259" w:lineRule="auto"/>
        <w:rPr>
          <w:ins w:id="542" w:author="Samaneh" w:date="2017-03-23T00:48:00Z"/>
          <w:rFonts w:ascii="Times New Roman" w:hAnsi="Times New Roman" w:cs="Times New Roman"/>
          <w:b/>
        </w:rPr>
      </w:pPr>
      <w:ins w:id="543" w:author="Samaneh" w:date="2017-03-23T00:48:00Z">
        <w:r>
          <w:rPr>
            <w:rFonts w:ascii="Times New Roman" w:hAnsi="Times New Roman" w:cs="Times New Roman"/>
            <w:b/>
          </w:rPr>
          <w:br w:type="page"/>
        </w:r>
      </w:ins>
    </w:p>
    <w:p w:rsidR="00911CD5" w:rsidRDefault="00911CD5">
      <w:pPr>
        <w:spacing w:after="160" w:line="259" w:lineRule="auto"/>
        <w:rPr>
          <w:rFonts w:ascii="Times New Roman" w:eastAsiaTheme="majorEastAsia" w:hAnsi="Times New Roman" w:cs="Times New Roman"/>
          <w:b/>
          <w:color w:val="2F5496" w:themeColor="accent1" w:themeShade="BF"/>
          <w:sz w:val="26"/>
          <w:szCs w:val="26"/>
        </w:rPr>
      </w:pPr>
      <w:del w:id="544" w:author="Samaneh" w:date="2017-03-23T00:47:00Z">
        <w:r w:rsidDel="003723A3">
          <w:rPr>
            <w:rFonts w:ascii="Times New Roman" w:hAnsi="Times New Roman" w:cs="Times New Roman"/>
            <w:b/>
          </w:rPr>
          <w:lastRenderedPageBreak/>
          <w:br w:type="page"/>
        </w:r>
      </w:del>
    </w:p>
    <w:p w:rsidR="008B6F95" w:rsidRDefault="008B6F95" w:rsidP="008B6F95">
      <w:pPr>
        <w:pStyle w:val="Heading2"/>
        <w:rPr>
          <w:rFonts w:ascii="Times New Roman" w:hAnsi="Times New Roman" w:cs="Times New Roman"/>
          <w:b/>
        </w:rPr>
      </w:pPr>
      <w:r w:rsidRPr="008B6F95">
        <w:rPr>
          <w:rFonts w:ascii="Times New Roman" w:hAnsi="Times New Roman" w:cs="Times New Roman"/>
          <w:b/>
        </w:rPr>
        <w:t>Appendix A: Informed Consent</w:t>
      </w:r>
    </w:p>
    <w:p w:rsidR="00911CD5" w:rsidRDefault="00911CD5" w:rsidP="00911CD5">
      <w:pPr>
        <w:pStyle w:val="Title"/>
        <w:outlineLvl w:val="0"/>
      </w:pPr>
      <w:r>
        <w:t>Informed Consent Agreement to Participate In</w:t>
      </w:r>
    </w:p>
    <w:p w:rsidR="00911CD5" w:rsidRDefault="00911CD5" w:rsidP="00911CD5">
      <w:pPr>
        <w:pStyle w:val="Title"/>
      </w:pPr>
      <w:r>
        <w:t xml:space="preserve">Contextual Inquiry </w:t>
      </w:r>
    </w:p>
    <w:p w:rsidR="00911CD5" w:rsidRPr="00FD3C97" w:rsidRDefault="00911CD5" w:rsidP="00911CD5">
      <w:pPr>
        <w:jc w:val="center"/>
        <w:rPr>
          <w:rFonts w:asciiTheme="majorBidi" w:hAnsiTheme="majorBidi" w:cstheme="majorBidi"/>
          <w:sz w:val="20"/>
        </w:rPr>
      </w:pPr>
      <w:r w:rsidRPr="00FD3C97">
        <w:rPr>
          <w:rFonts w:asciiTheme="majorBidi" w:hAnsiTheme="majorBidi" w:cstheme="majorBidi"/>
          <w:sz w:val="20"/>
        </w:rPr>
        <w:t>[</w:t>
      </w:r>
      <w:r w:rsidRPr="00FD3C97">
        <w:rPr>
          <w:rFonts w:asciiTheme="majorBidi" w:eastAsia="Times New Roman" w:hAnsiTheme="majorBidi" w:cstheme="majorBidi"/>
          <w:color w:val="auto"/>
          <w:kern w:val="28"/>
          <w:sz w:val="20"/>
          <w:szCs w:val="20"/>
        </w:rPr>
        <w:t>Yang Zhang, Samaneh Aminikhanghahi</w:t>
      </w:r>
      <w:r w:rsidRPr="00FD3C97">
        <w:rPr>
          <w:rFonts w:asciiTheme="majorBidi" w:hAnsiTheme="majorBidi" w:cstheme="majorBidi"/>
          <w:sz w:val="20"/>
        </w:rPr>
        <w:t>]</w:t>
      </w:r>
      <w:r w:rsidRPr="00FD3C97">
        <w:rPr>
          <w:rFonts w:asciiTheme="majorBidi" w:hAnsiTheme="majorBidi" w:cstheme="majorBidi"/>
          <w:sz w:val="20"/>
        </w:rPr>
        <w:br/>
        <w:t>School of Electrical Engineering and Computer Science</w:t>
      </w:r>
      <w:r w:rsidRPr="00FD3C97">
        <w:rPr>
          <w:rFonts w:asciiTheme="majorBidi" w:hAnsiTheme="majorBidi" w:cstheme="majorBidi"/>
          <w:sz w:val="20"/>
        </w:rPr>
        <w:br/>
        <w:t>Washington State University</w:t>
      </w:r>
      <w:r w:rsidRPr="00FD3C97">
        <w:rPr>
          <w:rFonts w:asciiTheme="majorBidi" w:hAnsiTheme="majorBidi" w:cstheme="majorBidi"/>
          <w:sz w:val="20"/>
        </w:rPr>
        <w:br/>
      </w:r>
    </w:p>
    <w:p w:rsidR="00911CD5" w:rsidRDefault="00911CD5" w:rsidP="00911CD5">
      <w:pPr>
        <w:pStyle w:val="BodyTextSkip"/>
        <w:rPr>
          <w:u w:val="single"/>
        </w:rPr>
      </w:pPr>
      <w:r>
        <w:rPr>
          <w:u w:val="single"/>
        </w:rPr>
        <w:t>Description of Study:</w:t>
      </w:r>
    </w:p>
    <w:p w:rsidR="00911CD5" w:rsidRPr="00507CD2" w:rsidRDefault="00911CD5" w:rsidP="00911CD5">
      <w:pPr>
        <w:rPr>
          <w:rFonts w:asciiTheme="majorBidi" w:hAnsiTheme="majorBidi" w:cstheme="majorBidi"/>
          <w:sz w:val="18"/>
          <w:szCs w:val="18"/>
          <w:rPrChange w:id="545" w:author="Samaneh" w:date="2017-03-23T00:43:00Z">
            <w:rPr>
              <w:sz w:val="18"/>
              <w:szCs w:val="18"/>
            </w:rPr>
          </w:rPrChange>
        </w:rPr>
      </w:pPr>
      <w:r w:rsidRPr="00507CD2">
        <w:rPr>
          <w:rFonts w:asciiTheme="majorBidi" w:eastAsia="Times New Roman" w:hAnsiTheme="majorBidi" w:cstheme="majorBidi"/>
          <w:sz w:val="18"/>
          <w:szCs w:val="18"/>
          <w:rPrChange w:id="546" w:author="Samaneh" w:date="2017-03-23T00:43:00Z">
            <w:rPr>
              <w:rFonts w:ascii="Times New Roman" w:eastAsia="Times New Roman" w:hAnsi="Times New Roman" w:cs="Times New Roman"/>
              <w:sz w:val="18"/>
              <w:szCs w:val="18"/>
            </w:rPr>
          </w:rPrChange>
        </w:rPr>
        <w:t>The purpose of this study is for the designers to gather as much information about</w:t>
      </w:r>
      <w:r w:rsidRPr="00507CD2">
        <w:rPr>
          <w:rFonts w:asciiTheme="majorBidi" w:hAnsiTheme="majorBidi" w:cstheme="majorBidi"/>
          <w:sz w:val="18"/>
          <w:szCs w:val="18"/>
          <w:rPrChange w:id="547" w:author="Samaneh" w:date="2017-03-23T00:43:00Z">
            <w:rPr>
              <w:sz w:val="18"/>
              <w:szCs w:val="18"/>
            </w:rPr>
          </w:rPrChange>
        </w:rPr>
        <w:t xml:space="preserve"> EECS</w:t>
      </w:r>
      <w:r w:rsidRPr="00507CD2">
        <w:rPr>
          <w:rFonts w:asciiTheme="majorBidi" w:eastAsia="Times New Roman" w:hAnsiTheme="majorBidi" w:cstheme="majorBidi"/>
          <w:sz w:val="18"/>
          <w:szCs w:val="18"/>
          <w:rPrChange w:id="548" w:author="Samaneh" w:date="2017-03-23T00:43:00Z">
            <w:rPr>
              <w:rFonts w:ascii="Times New Roman" w:eastAsia="Times New Roman" w:hAnsi="Times New Roman" w:cs="Times New Roman"/>
              <w:sz w:val="18"/>
              <w:szCs w:val="18"/>
            </w:rPr>
          </w:rPrChange>
        </w:rPr>
        <w:t xml:space="preserve"> </w:t>
      </w:r>
      <w:r w:rsidRPr="00507CD2">
        <w:rPr>
          <w:rFonts w:asciiTheme="majorBidi" w:hAnsiTheme="majorBidi" w:cstheme="majorBidi"/>
          <w:sz w:val="18"/>
          <w:szCs w:val="18"/>
          <w:rPrChange w:id="549" w:author="Samaneh" w:date="2017-03-23T00:43:00Z">
            <w:rPr>
              <w:sz w:val="18"/>
              <w:szCs w:val="18"/>
            </w:rPr>
          </w:rPrChange>
        </w:rPr>
        <w:t>graduate students and their expectation from an EECS graduate student app</w:t>
      </w:r>
      <w:r w:rsidRPr="00507CD2">
        <w:rPr>
          <w:rFonts w:asciiTheme="majorBidi" w:eastAsia="Times New Roman" w:hAnsiTheme="majorBidi" w:cstheme="majorBidi"/>
          <w:sz w:val="18"/>
          <w:szCs w:val="18"/>
          <w:rPrChange w:id="550" w:author="Samaneh" w:date="2017-03-23T00:43:00Z">
            <w:rPr>
              <w:rFonts w:ascii="Times New Roman" w:eastAsia="Times New Roman" w:hAnsi="Times New Roman" w:cs="Times New Roman"/>
              <w:sz w:val="18"/>
              <w:szCs w:val="18"/>
            </w:rPr>
          </w:rPrChange>
        </w:rPr>
        <w:t xml:space="preserve">. This will help construct a clearer understanding of the unique needs required in terms of creating an application suited </w:t>
      </w:r>
      <w:r w:rsidRPr="00507CD2">
        <w:rPr>
          <w:rFonts w:asciiTheme="majorBidi" w:hAnsiTheme="majorBidi" w:cstheme="majorBidi"/>
          <w:sz w:val="18"/>
          <w:szCs w:val="18"/>
          <w:rPrChange w:id="551" w:author="Samaneh" w:date="2017-03-23T00:43:00Z">
            <w:rPr>
              <w:sz w:val="18"/>
              <w:szCs w:val="18"/>
            </w:rPr>
          </w:rPrChange>
        </w:rPr>
        <w:t>their academic and non-academic life</w:t>
      </w:r>
      <w:r w:rsidRPr="00507CD2">
        <w:rPr>
          <w:rFonts w:asciiTheme="majorBidi" w:eastAsia="Times New Roman" w:hAnsiTheme="majorBidi" w:cstheme="majorBidi"/>
          <w:sz w:val="18"/>
          <w:szCs w:val="18"/>
          <w:rPrChange w:id="552" w:author="Samaneh" w:date="2017-03-23T00:43:00Z">
            <w:rPr>
              <w:rFonts w:ascii="Times New Roman" w:eastAsia="Times New Roman" w:hAnsi="Times New Roman" w:cs="Times New Roman"/>
              <w:sz w:val="18"/>
              <w:szCs w:val="18"/>
            </w:rPr>
          </w:rPrChange>
        </w:rPr>
        <w:t xml:space="preserve">. By doing this, the designers hope to create a more user-friendly application design for </w:t>
      </w:r>
      <w:r w:rsidRPr="00507CD2">
        <w:rPr>
          <w:rFonts w:asciiTheme="majorBidi" w:hAnsiTheme="majorBidi" w:cstheme="majorBidi"/>
          <w:sz w:val="18"/>
          <w:szCs w:val="18"/>
          <w:rPrChange w:id="553" w:author="Samaneh" w:date="2017-03-23T00:43:00Z">
            <w:rPr>
              <w:sz w:val="18"/>
              <w:szCs w:val="18"/>
            </w:rPr>
          </w:rPrChange>
        </w:rPr>
        <w:t>EECS graduate students</w:t>
      </w:r>
      <w:r w:rsidRPr="00507CD2">
        <w:rPr>
          <w:rFonts w:asciiTheme="majorBidi" w:eastAsia="Times New Roman" w:hAnsiTheme="majorBidi" w:cstheme="majorBidi"/>
          <w:sz w:val="18"/>
          <w:szCs w:val="18"/>
          <w:rPrChange w:id="554" w:author="Samaneh" w:date="2017-03-23T00:43:00Z">
            <w:rPr>
              <w:rFonts w:ascii="Times New Roman" w:eastAsia="Times New Roman" w:hAnsi="Times New Roman" w:cs="Times New Roman"/>
              <w:sz w:val="18"/>
              <w:szCs w:val="18"/>
            </w:rPr>
          </w:rPrChange>
        </w:rPr>
        <w:t xml:space="preserve">. </w:t>
      </w:r>
    </w:p>
    <w:p w:rsidR="00911CD5" w:rsidRPr="006C42A1" w:rsidRDefault="00911CD5" w:rsidP="00911CD5">
      <w:pPr>
        <w:pStyle w:val="BodyTextSkip"/>
        <w:rPr>
          <w:u w:val="single"/>
        </w:rPr>
      </w:pPr>
      <w:r w:rsidRPr="006C42A1">
        <w:rPr>
          <w:u w:val="single"/>
        </w:rPr>
        <w:t xml:space="preserve">Participation in Study: </w:t>
      </w:r>
    </w:p>
    <w:p w:rsidR="00911CD5" w:rsidRDefault="00911CD5" w:rsidP="00911CD5">
      <w:pPr>
        <w:pStyle w:val="BodyTextSkip"/>
      </w:pPr>
      <w:r>
        <w:t xml:space="preserve">I understand that I, _________________________________________ have been asked to participate in a contextual inquiry to inform the design of a new software application being created as part of the above persons’ (henceforth, “the designers”) course project for CptS 443/543 at Washington State University. My participation in this activity will help the designers to better understand the needs of prospective users of the software. I have been asked to spend about 30 minutes participating in this test. This will involve my engaging in using social media and smartphone applications while the designers observe, ask questions, and take notes. </w:t>
      </w:r>
    </w:p>
    <w:p w:rsidR="00911CD5" w:rsidRDefault="00911CD5" w:rsidP="00911CD5">
      <w:pPr>
        <w:pStyle w:val="BodyText"/>
      </w:pPr>
      <w:r>
        <w:rPr>
          <w:u w:val="single"/>
        </w:rPr>
        <w:t>Risks and Benefits Expected</w:t>
      </w:r>
      <w:r>
        <w:t xml:space="preserve">: The contextual inquiry will not do me any harm. It is not expected to help me directly. The results may help inform the design of the designers’ software. </w:t>
      </w:r>
    </w:p>
    <w:p w:rsidR="00911CD5" w:rsidRDefault="00911CD5" w:rsidP="00911CD5">
      <w:pPr>
        <w:pStyle w:val="BodyText"/>
      </w:pPr>
      <w:r>
        <w:rPr>
          <w:u w:val="single"/>
        </w:rPr>
        <w:t>Confidentiality</w:t>
      </w:r>
      <w:r>
        <w:t>: I understand that any information about me that is obtained from this contextual inquiry, including what I say, will be confidential. My real name will be kept in a locked file and only the researchers will have access to it. Only my code name will be associated with data collected on me. Reports and presentations involving those data will not use my real name, and will not present other data that could be used to identify me.  Any recordings made within this contextual inquiry will be destroyed within two years.</w:t>
      </w:r>
    </w:p>
    <w:p w:rsidR="00911CD5" w:rsidRDefault="00911CD5" w:rsidP="00911CD5">
      <w:pPr>
        <w:pStyle w:val="BodyText"/>
      </w:pPr>
      <w:r>
        <w:rPr>
          <w:u w:val="single"/>
        </w:rPr>
        <w:t>Right to Refuse or End Participation</w:t>
      </w:r>
      <w:r>
        <w:t>: I understand that I may refuse to participate in this study or stop participating at any time.</w:t>
      </w:r>
    </w:p>
    <w:p w:rsidR="00911CD5" w:rsidRDefault="00911CD5" w:rsidP="00911CD5">
      <w:pPr>
        <w:pStyle w:val="BodyText"/>
      </w:pPr>
      <w:r>
        <w:rPr>
          <w:u w:val="single"/>
        </w:rPr>
        <w:t>Certification:</w:t>
      </w:r>
      <w:r>
        <w:t xml:space="preserve"> I certify that I have read and that I understand the foregoing, that I have been given satisfactory answers to my inquiries concerning this contextual inquiry, and that I have been advised that I am free to withdraw my consent and to discontinue participation in the project or activity at any time. </w:t>
      </w:r>
    </w:p>
    <w:p w:rsidR="00911CD5" w:rsidRDefault="00911CD5" w:rsidP="00911CD5">
      <w:pPr>
        <w:pStyle w:val="BodyText"/>
      </w:pPr>
      <w:r>
        <w:t>I herewith give my consent to participate in this activity with the understanding that such consent does not waive any of my legal rights, nor does it release the researchers or any agent thereof from liability for negligence.  I understand that I shall remain anonymous in all written and verbal reports of this study. If I am recorded, I agree to allow the designers to present to their instructor and classmates excerpts of any recordings taken during the study for educational purposes. I understand that I may request a copy of this form to keep.</w:t>
      </w:r>
    </w:p>
    <w:p w:rsidR="00911CD5" w:rsidRDefault="00911CD5" w:rsidP="00911CD5">
      <w:pPr>
        <w:pStyle w:val="BodyText"/>
      </w:pPr>
    </w:p>
    <w:p w:rsidR="00911CD5" w:rsidRDefault="00911CD5" w:rsidP="00911CD5">
      <w:pPr>
        <w:pStyle w:val="BodyText"/>
      </w:pPr>
    </w:p>
    <w:p w:rsidR="00911CD5" w:rsidRDefault="00911CD5" w:rsidP="00911CD5">
      <w:pPr>
        <w:pStyle w:val="BodyText"/>
      </w:pPr>
    </w:p>
    <w:p w:rsidR="00911CD5" w:rsidRDefault="00911CD5" w:rsidP="00911CD5">
      <w:pPr>
        <w:pStyle w:val="BodyText"/>
        <w:pBdr>
          <w:top w:val="single" w:sz="6" w:space="1" w:color="auto"/>
        </w:pBdr>
      </w:pPr>
      <w:r>
        <w:t xml:space="preserve">Signature of individual participant                                                            </w:t>
      </w:r>
      <w:r>
        <w:tab/>
      </w:r>
      <w:r>
        <w:tab/>
        <w:t xml:space="preserve">Date                                </w:t>
      </w:r>
    </w:p>
    <w:p w:rsidR="00911CD5" w:rsidDel="00C15ED1" w:rsidRDefault="00911CD5" w:rsidP="00911CD5">
      <w:pPr>
        <w:pStyle w:val="FootnoteText"/>
        <w:rPr>
          <w:del w:id="555" w:author="Samaneh" w:date="2017-03-23T00:56:00Z"/>
          <w:sz w:val="16"/>
        </w:rPr>
      </w:pPr>
      <w:r>
        <w:rPr>
          <w:sz w:val="16"/>
        </w:rPr>
        <w:t xml:space="preserve">(If you cannot obtain satisfactory answers to your questions or have comments or complaints about your treatment in this activity, please contact Professor Christopher Hundhausen, Washington State University, 509-335-4590 or hundhaus@wsu.edu.) </w:t>
      </w:r>
    </w:p>
    <w:p w:rsidR="00911CD5" w:rsidRPr="00911CD5" w:rsidDel="00C15ED1" w:rsidRDefault="00911CD5" w:rsidP="00C15ED1">
      <w:pPr>
        <w:pStyle w:val="FootnoteText"/>
        <w:rPr>
          <w:del w:id="556" w:author="Samaneh" w:date="2017-03-23T00:56:00Z"/>
        </w:rPr>
        <w:pPrChange w:id="557" w:author="Samaneh" w:date="2017-03-23T00:56:00Z">
          <w:pPr/>
        </w:pPrChange>
      </w:pPr>
    </w:p>
    <w:p w:rsidR="008B6F95" w:rsidRPr="008B6F95" w:rsidRDefault="008B6F95" w:rsidP="008B6F95"/>
    <w:p w:rsidR="00911CD5" w:rsidRDefault="00911CD5">
      <w:pPr>
        <w:spacing w:after="160" w:line="259" w:lineRule="auto"/>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rsidR="008B6F95" w:rsidRPr="008B6F95" w:rsidRDefault="008B6F95" w:rsidP="008B6F95">
      <w:pPr>
        <w:pStyle w:val="Heading2"/>
        <w:rPr>
          <w:rFonts w:ascii="Times New Roman" w:hAnsi="Times New Roman" w:cs="Times New Roman"/>
          <w:b/>
        </w:rPr>
      </w:pPr>
      <w:r w:rsidRPr="008B6F95">
        <w:rPr>
          <w:rFonts w:ascii="Times New Roman" w:hAnsi="Times New Roman" w:cs="Times New Roman"/>
          <w:b/>
        </w:rPr>
        <w:lastRenderedPageBreak/>
        <w:t>Appendix B: Raw Data</w:t>
      </w:r>
    </w:p>
    <w:p w:rsidR="00395AEE" w:rsidRDefault="00395AEE" w:rsidP="00395AEE">
      <w:pPr>
        <w:rPr>
          <w:rFonts w:ascii="Times New Roman" w:eastAsia="Times New Roman" w:hAnsi="Times New Roman" w:cs="Times New Roman"/>
          <w:i/>
          <w:sz w:val="18"/>
          <w:szCs w:val="18"/>
        </w:rPr>
      </w:pPr>
    </w:p>
    <w:p w:rsidR="00395AEE" w:rsidRDefault="00395AEE" w:rsidP="00F2585A">
      <w:pPr>
        <w:spacing w:line="240" w:lineRule="auto"/>
        <w:rPr>
          <w:rFonts w:ascii="Times New Roman" w:eastAsia="Times New Roman" w:hAnsi="Times New Roman" w:cs="Times New Roman"/>
          <w:b/>
          <w:bCs/>
          <w:i/>
        </w:rPr>
        <w:pPrChange w:id="558" w:author="Samaneh" w:date="2017-03-23T00:02:00Z">
          <w:pPr>
            <w:spacing w:line="360" w:lineRule="auto"/>
          </w:pPr>
        </w:pPrChange>
      </w:pPr>
      <w:r w:rsidRPr="00395AEE">
        <w:rPr>
          <w:rFonts w:ascii="Times New Roman" w:eastAsia="Times New Roman" w:hAnsi="Times New Roman" w:cs="Times New Roman"/>
          <w:b/>
          <w:bCs/>
          <w:i/>
        </w:rPr>
        <w:t>Notes for Participant 1</w:t>
      </w:r>
    </w:p>
    <w:p w:rsidR="00A3240D" w:rsidRDefault="00A3240D" w:rsidP="00F2585A">
      <w:pPr>
        <w:pStyle w:val="BodyText"/>
        <w:numPr>
          <w:ilvl w:val="0"/>
          <w:numId w:val="7"/>
        </w:numPr>
        <w:pPrChange w:id="559" w:author="Samaneh" w:date="2017-03-23T00:02:00Z">
          <w:pPr>
            <w:pStyle w:val="BodyText"/>
            <w:numPr>
              <w:numId w:val="7"/>
            </w:numPr>
            <w:spacing w:line="360" w:lineRule="auto"/>
            <w:ind w:left="720" w:hanging="360"/>
          </w:pPr>
        </w:pPrChange>
      </w:pPr>
      <w:r w:rsidRPr="00A3240D">
        <w:t xml:space="preserve">How do you as a graduate students search for jobs or academic programs? </w:t>
      </w:r>
    </w:p>
    <w:p w:rsidR="002973E9" w:rsidRDefault="002973E9" w:rsidP="00F2585A">
      <w:pPr>
        <w:pStyle w:val="BodyText"/>
        <w:numPr>
          <w:ilvl w:val="0"/>
          <w:numId w:val="11"/>
        </w:numPr>
        <w:pPrChange w:id="560" w:author="Samaneh" w:date="2017-03-23T00:02:00Z">
          <w:pPr>
            <w:pStyle w:val="BodyText"/>
            <w:numPr>
              <w:numId w:val="11"/>
            </w:numPr>
            <w:spacing w:line="360" w:lineRule="auto"/>
            <w:ind w:left="1080" w:hanging="360"/>
          </w:pPr>
        </w:pPrChange>
      </w:pPr>
      <w:r>
        <w:t>mostly using google for research interest and .edu domains</w:t>
      </w:r>
    </w:p>
    <w:p w:rsidR="002973E9" w:rsidRDefault="002973E9" w:rsidP="00F2585A">
      <w:pPr>
        <w:pStyle w:val="BodyText"/>
        <w:numPr>
          <w:ilvl w:val="0"/>
          <w:numId w:val="11"/>
        </w:numPr>
        <w:pPrChange w:id="561" w:author="Samaneh" w:date="2017-03-23T00:02:00Z">
          <w:pPr>
            <w:pStyle w:val="BodyText"/>
            <w:numPr>
              <w:numId w:val="11"/>
            </w:numPr>
            <w:spacing w:line="360" w:lineRule="auto"/>
            <w:ind w:left="1080" w:hanging="360"/>
          </w:pPr>
        </w:pPrChange>
      </w:pPr>
      <w:r>
        <w:t xml:space="preserve">for searching jobs using </w:t>
      </w:r>
      <w:r w:rsidR="005D5E5D" w:rsidRPr="002973E9">
        <w:t>LinkedIn</w:t>
      </w:r>
      <w:r w:rsidRPr="002973E9">
        <w:t>,</w:t>
      </w:r>
      <w:r w:rsidRPr="002973E9">
        <w:t xml:space="preserve"> </w:t>
      </w:r>
      <w:r w:rsidR="005D5E5D" w:rsidRPr="002973E9">
        <w:t>cyber coders</w:t>
      </w:r>
      <w:r w:rsidRPr="002973E9">
        <w:t>,</w:t>
      </w:r>
      <w:r w:rsidRPr="002973E9">
        <w:t xml:space="preserve"> monster</w:t>
      </w:r>
    </w:p>
    <w:p w:rsidR="00A3240D" w:rsidRDefault="00A3240D" w:rsidP="00F2585A">
      <w:pPr>
        <w:pStyle w:val="BodyText"/>
        <w:numPr>
          <w:ilvl w:val="0"/>
          <w:numId w:val="7"/>
        </w:numPr>
        <w:pPrChange w:id="562" w:author="Samaneh" w:date="2017-03-23T00:02:00Z">
          <w:pPr>
            <w:pStyle w:val="BodyText"/>
            <w:numPr>
              <w:numId w:val="7"/>
            </w:numPr>
            <w:spacing w:line="360" w:lineRule="auto"/>
            <w:ind w:left="720" w:hanging="360"/>
          </w:pPr>
        </w:pPrChange>
      </w:pPr>
      <w:r w:rsidRPr="00A3240D">
        <w:t xml:space="preserve">What tools do you use to post activities or questions and why do they choose them? </w:t>
      </w:r>
    </w:p>
    <w:p w:rsidR="005D5E5D" w:rsidRDefault="005D5E5D" w:rsidP="00F2585A">
      <w:pPr>
        <w:pStyle w:val="BodyText"/>
        <w:numPr>
          <w:ilvl w:val="0"/>
          <w:numId w:val="11"/>
        </w:numPr>
        <w:pPrChange w:id="563" w:author="Samaneh" w:date="2017-03-23T00:02:00Z">
          <w:pPr>
            <w:pStyle w:val="BodyText"/>
            <w:numPr>
              <w:numId w:val="11"/>
            </w:numPr>
            <w:spacing w:line="360" w:lineRule="auto"/>
            <w:ind w:left="1080" w:hanging="360"/>
          </w:pPr>
        </w:pPrChange>
      </w:pPr>
      <w:r>
        <w:t>Apple calendar</w:t>
      </w:r>
    </w:p>
    <w:p w:rsidR="005D5E5D" w:rsidRDefault="005D5E5D" w:rsidP="00F2585A">
      <w:pPr>
        <w:pStyle w:val="BodyText"/>
        <w:numPr>
          <w:ilvl w:val="0"/>
          <w:numId w:val="11"/>
        </w:numPr>
        <w:pPrChange w:id="564" w:author="Samaneh" w:date="2017-03-23T00:02:00Z">
          <w:pPr>
            <w:pStyle w:val="BodyText"/>
            <w:numPr>
              <w:numId w:val="11"/>
            </w:numPr>
            <w:spacing w:line="360" w:lineRule="auto"/>
            <w:ind w:left="1080" w:hanging="360"/>
          </w:pPr>
        </w:pPrChange>
      </w:pPr>
      <w:r>
        <w:t>Sticky notes</w:t>
      </w:r>
    </w:p>
    <w:p w:rsidR="005D5E5D" w:rsidRDefault="005D5E5D" w:rsidP="00F2585A">
      <w:pPr>
        <w:pStyle w:val="BodyText"/>
        <w:numPr>
          <w:ilvl w:val="0"/>
          <w:numId w:val="11"/>
        </w:numPr>
        <w:pPrChange w:id="565" w:author="Samaneh" w:date="2017-03-23T00:02:00Z">
          <w:pPr>
            <w:pStyle w:val="BodyText"/>
            <w:numPr>
              <w:numId w:val="11"/>
            </w:numPr>
            <w:spacing w:line="360" w:lineRule="auto"/>
            <w:ind w:left="1080" w:hanging="360"/>
          </w:pPr>
        </w:pPrChange>
      </w:pPr>
      <w:r>
        <w:t>Facebook events</w:t>
      </w:r>
    </w:p>
    <w:p w:rsidR="005D5E5D" w:rsidRDefault="005D5E5D" w:rsidP="00F2585A">
      <w:pPr>
        <w:pStyle w:val="BodyText"/>
        <w:numPr>
          <w:ilvl w:val="0"/>
          <w:numId w:val="11"/>
        </w:numPr>
        <w:pPrChange w:id="566" w:author="Samaneh" w:date="2017-03-23T00:02:00Z">
          <w:pPr>
            <w:pStyle w:val="BodyText"/>
            <w:numPr>
              <w:numId w:val="11"/>
            </w:numPr>
            <w:spacing w:line="360" w:lineRule="auto"/>
            <w:ind w:left="1080" w:hanging="360"/>
          </w:pPr>
        </w:pPrChange>
      </w:pPr>
      <w:r>
        <w:t>These are user friendly and free</w:t>
      </w:r>
    </w:p>
    <w:p w:rsidR="00A3240D" w:rsidRDefault="00A3240D" w:rsidP="00F2585A">
      <w:pPr>
        <w:pStyle w:val="BodyText"/>
        <w:numPr>
          <w:ilvl w:val="0"/>
          <w:numId w:val="7"/>
        </w:numPr>
        <w:pPrChange w:id="567" w:author="Samaneh" w:date="2017-03-23T00:02:00Z">
          <w:pPr>
            <w:pStyle w:val="BodyText"/>
            <w:numPr>
              <w:numId w:val="7"/>
            </w:numPr>
            <w:spacing w:line="360" w:lineRule="auto"/>
            <w:ind w:left="720" w:hanging="360"/>
          </w:pPr>
        </w:pPrChange>
      </w:pPr>
      <w:r w:rsidRPr="00A3240D">
        <w:t xml:space="preserve">What are your favorite features in social apps (Facebook, twitter, etc.)? </w:t>
      </w:r>
    </w:p>
    <w:p w:rsidR="005D5E5D" w:rsidRDefault="005D5E5D" w:rsidP="00F2585A">
      <w:pPr>
        <w:pStyle w:val="BodyText"/>
        <w:numPr>
          <w:ilvl w:val="0"/>
          <w:numId w:val="11"/>
        </w:numPr>
        <w:pPrChange w:id="568" w:author="Samaneh" w:date="2017-03-23T00:02:00Z">
          <w:pPr>
            <w:pStyle w:val="BodyText"/>
            <w:numPr>
              <w:numId w:val="11"/>
            </w:numPr>
            <w:spacing w:line="360" w:lineRule="auto"/>
            <w:ind w:left="1080" w:hanging="360"/>
          </w:pPr>
        </w:pPrChange>
      </w:pPr>
      <w:r>
        <w:t>Finding more friends</w:t>
      </w:r>
    </w:p>
    <w:p w:rsidR="005D5E5D" w:rsidRDefault="005D5E5D" w:rsidP="00F2585A">
      <w:pPr>
        <w:pStyle w:val="BodyText"/>
        <w:numPr>
          <w:ilvl w:val="0"/>
          <w:numId w:val="11"/>
        </w:numPr>
        <w:pPrChange w:id="569" w:author="Samaneh" w:date="2017-03-23T00:02:00Z">
          <w:pPr>
            <w:pStyle w:val="BodyText"/>
            <w:numPr>
              <w:numId w:val="11"/>
            </w:numPr>
            <w:spacing w:line="360" w:lineRule="auto"/>
            <w:ind w:left="1080" w:hanging="360"/>
          </w:pPr>
        </w:pPrChange>
      </w:pPr>
      <w:r>
        <w:t>Reading friend’s opinion</w:t>
      </w:r>
    </w:p>
    <w:p w:rsidR="00A3240D" w:rsidRDefault="00A3240D" w:rsidP="00F2585A">
      <w:pPr>
        <w:pStyle w:val="BodyText"/>
        <w:numPr>
          <w:ilvl w:val="0"/>
          <w:numId w:val="7"/>
        </w:numPr>
        <w:pPrChange w:id="570" w:author="Samaneh" w:date="2017-03-23T00:02:00Z">
          <w:pPr>
            <w:pStyle w:val="BodyText"/>
            <w:numPr>
              <w:numId w:val="7"/>
            </w:numPr>
            <w:spacing w:line="360" w:lineRule="auto"/>
            <w:ind w:left="720" w:hanging="360"/>
          </w:pPr>
        </w:pPrChange>
      </w:pPr>
      <w:r w:rsidRPr="00A3240D">
        <w:t xml:space="preserve">What kind of information are grad students interested in.? </w:t>
      </w:r>
    </w:p>
    <w:p w:rsidR="005D5E5D" w:rsidRDefault="005D5E5D" w:rsidP="00F2585A">
      <w:pPr>
        <w:pStyle w:val="BodyText"/>
        <w:numPr>
          <w:ilvl w:val="0"/>
          <w:numId w:val="11"/>
        </w:numPr>
        <w:pPrChange w:id="571" w:author="Samaneh" w:date="2017-03-23T00:02:00Z">
          <w:pPr>
            <w:pStyle w:val="BodyText"/>
            <w:numPr>
              <w:numId w:val="11"/>
            </w:numPr>
            <w:spacing w:line="360" w:lineRule="auto"/>
            <w:ind w:left="1080" w:hanging="360"/>
          </w:pPr>
        </w:pPrChange>
      </w:pPr>
      <w:r>
        <w:t>Any information helps them to progress such as jobs, conferences, new research</w:t>
      </w:r>
    </w:p>
    <w:p w:rsidR="005D5E5D" w:rsidRDefault="005D5E5D" w:rsidP="00F2585A">
      <w:pPr>
        <w:pStyle w:val="BodyText"/>
        <w:numPr>
          <w:ilvl w:val="0"/>
          <w:numId w:val="11"/>
        </w:numPr>
        <w:pPrChange w:id="572" w:author="Samaneh" w:date="2017-03-23T00:02:00Z">
          <w:pPr>
            <w:pStyle w:val="BodyText"/>
            <w:numPr>
              <w:numId w:val="11"/>
            </w:numPr>
            <w:spacing w:line="360" w:lineRule="auto"/>
            <w:ind w:left="1080" w:hanging="360"/>
          </w:pPr>
        </w:pPrChange>
      </w:pPr>
      <w:r>
        <w:t>Any information related to social event</w:t>
      </w:r>
    </w:p>
    <w:p w:rsidR="00A3240D" w:rsidRDefault="00A3240D" w:rsidP="00F2585A">
      <w:pPr>
        <w:pStyle w:val="BodyText"/>
        <w:numPr>
          <w:ilvl w:val="0"/>
          <w:numId w:val="7"/>
        </w:numPr>
        <w:pPrChange w:id="573" w:author="Samaneh" w:date="2017-03-23T00:02:00Z">
          <w:pPr>
            <w:pStyle w:val="BodyText"/>
            <w:numPr>
              <w:numId w:val="7"/>
            </w:numPr>
            <w:spacing w:line="360" w:lineRule="auto"/>
            <w:ind w:left="720" w:hanging="360"/>
          </w:pPr>
        </w:pPrChange>
      </w:pPr>
      <w:r w:rsidRPr="00A3240D">
        <w:t xml:space="preserve">What kind of topics are you mostly use when talk to other grad students? </w:t>
      </w:r>
    </w:p>
    <w:p w:rsidR="005D5E5D" w:rsidRDefault="005D5E5D" w:rsidP="00F2585A">
      <w:pPr>
        <w:pStyle w:val="BodyText"/>
        <w:numPr>
          <w:ilvl w:val="0"/>
          <w:numId w:val="11"/>
        </w:numPr>
        <w:pPrChange w:id="574" w:author="Samaneh" w:date="2017-03-23T00:02:00Z">
          <w:pPr>
            <w:pStyle w:val="BodyText"/>
            <w:numPr>
              <w:numId w:val="11"/>
            </w:numPr>
            <w:spacing w:line="360" w:lineRule="auto"/>
            <w:ind w:left="1080" w:hanging="360"/>
          </w:pPr>
        </w:pPrChange>
      </w:pPr>
      <w:r>
        <w:t>research</w:t>
      </w:r>
    </w:p>
    <w:p w:rsidR="005D5E5D" w:rsidRDefault="005D5E5D" w:rsidP="00F2585A">
      <w:pPr>
        <w:pStyle w:val="BodyText"/>
        <w:numPr>
          <w:ilvl w:val="0"/>
          <w:numId w:val="11"/>
        </w:numPr>
        <w:pPrChange w:id="575" w:author="Samaneh" w:date="2017-03-23T00:02:00Z">
          <w:pPr>
            <w:pStyle w:val="BodyText"/>
            <w:numPr>
              <w:numId w:val="11"/>
            </w:numPr>
            <w:spacing w:line="360" w:lineRule="auto"/>
            <w:ind w:left="1080" w:hanging="360"/>
          </w:pPr>
        </w:pPrChange>
      </w:pPr>
      <w:r>
        <w:t>new</w:t>
      </w:r>
      <w:ins w:id="576" w:author="Samaneh" w:date="2017-03-22T23:41:00Z">
        <w:r w:rsidR="00255D63">
          <w:t xml:space="preserve"> related</w:t>
        </w:r>
      </w:ins>
      <w:r>
        <w:t xml:space="preserve"> paper</w:t>
      </w:r>
      <w:ins w:id="577" w:author="Samaneh" w:date="2017-03-22T23:41:00Z">
        <w:r w:rsidR="00255D63">
          <w:t>s</w:t>
        </w:r>
      </w:ins>
    </w:p>
    <w:p w:rsidR="005D5E5D" w:rsidRDefault="005D5E5D" w:rsidP="00F2585A">
      <w:pPr>
        <w:pStyle w:val="BodyText"/>
        <w:numPr>
          <w:ilvl w:val="0"/>
          <w:numId w:val="11"/>
        </w:numPr>
        <w:pPrChange w:id="578" w:author="Samaneh" w:date="2017-03-23T00:02:00Z">
          <w:pPr>
            <w:pStyle w:val="BodyText"/>
            <w:numPr>
              <w:numId w:val="11"/>
            </w:numPr>
            <w:spacing w:line="360" w:lineRule="auto"/>
            <w:ind w:left="1080" w:hanging="360"/>
          </w:pPr>
        </w:pPrChange>
      </w:pPr>
      <w:r>
        <w:t>courses and assignments</w:t>
      </w:r>
    </w:p>
    <w:p w:rsidR="005D5E5D" w:rsidRDefault="005D5E5D" w:rsidP="00F2585A">
      <w:pPr>
        <w:pStyle w:val="BodyText"/>
        <w:numPr>
          <w:ilvl w:val="0"/>
          <w:numId w:val="11"/>
        </w:numPr>
        <w:pPrChange w:id="579" w:author="Samaneh" w:date="2017-03-23T00:02:00Z">
          <w:pPr>
            <w:pStyle w:val="BodyText"/>
            <w:numPr>
              <w:numId w:val="11"/>
            </w:numPr>
            <w:spacing w:line="360" w:lineRule="auto"/>
            <w:ind w:left="1080" w:hanging="360"/>
          </w:pPr>
        </w:pPrChange>
      </w:pPr>
      <w:r>
        <w:t>sport events</w:t>
      </w:r>
    </w:p>
    <w:p w:rsidR="005D5E5D" w:rsidRDefault="005D5E5D" w:rsidP="00F2585A">
      <w:pPr>
        <w:pStyle w:val="BodyText"/>
        <w:numPr>
          <w:ilvl w:val="0"/>
          <w:numId w:val="11"/>
        </w:numPr>
        <w:pPrChange w:id="580" w:author="Samaneh" w:date="2017-03-23T00:02:00Z">
          <w:pPr>
            <w:pStyle w:val="BodyText"/>
            <w:numPr>
              <w:numId w:val="11"/>
            </w:numPr>
            <w:spacing w:line="360" w:lineRule="auto"/>
            <w:ind w:left="1080" w:hanging="360"/>
          </w:pPr>
        </w:pPrChange>
      </w:pPr>
      <w:r>
        <w:t>new movies</w:t>
      </w:r>
    </w:p>
    <w:p w:rsidR="005D5E5D" w:rsidRDefault="005D5E5D" w:rsidP="00F2585A">
      <w:pPr>
        <w:pStyle w:val="BodyText"/>
        <w:numPr>
          <w:ilvl w:val="0"/>
          <w:numId w:val="11"/>
        </w:numPr>
        <w:pPrChange w:id="581" w:author="Samaneh" w:date="2017-03-23T00:02:00Z">
          <w:pPr>
            <w:pStyle w:val="BodyText"/>
            <w:numPr>
              <w:numId w:val="11"/>
            </w:numPr>
            <w:spacing w:line="360" w:lineRule="auto"/>
            <w:ind w:left="1080" w:hanging="360"/>
          </w:pPr>
        </w:pPrChange>
      </w:pPr>
      <w:r>
        <w:t>campus events</w:t>
      </w:r>
    </w:p>
    <w:p w:rsidR="00395AEE" w:rsidRDefault="00A3240D" w:rsidP="00F2585A">
      <w:pPr>
        <w:pStyle w:val="BodyText"/>
        <w:numPr>
          <w:ilvl w:val="0"/>
          <w:numId w:val="7"/>
        </w:numPr>
        <w:pPrChange w:id="582" w:author="Samaneh" w:date="2017-03-23T00:02:00Z">
          <w:pPr>
            <w:pStyle w:val="BodyText"/>
            <w:numPr>
              <w:numId w:val="7"/>
            </w:numPr>
            <w:spacing w:line="360" w:lineRule="auto"/>
            <w:ind w:left="720" w:hanging="360"/>
          </w:pPr>
        </w:pPrChange>
      </w:pPr>
      <w:r w:rsidRPr="00A3240D">
        <w:t>What do you expect from a</w:t>
      </w:r>
      <w:ins w:id="583" w:author="Samaneh" w:date="2017-03-22T23:42:00Z">
        <w:r w:rsidR="00255D63">
          <w:t>n</w:t>
        </w:r>
      </w:ins>
      <w:r w:rsidRPr="00A3240D">
        <w:t xml:space="preserve"> EECS grad app?</w:t>
      </w:r>
    </w:p>
    <w:p w:rsidR="005D5E5D" w:rsidRDefault="005D5E5D" w:rsidP="00F2585A">
      <w:pPr>
        <w:pStyle w:val="BodyText"/>
        <w:numPr>
          <w:ilvl w:val="0"/>
          <w:numId w:val="11"/>
        </w:numPr>
        <w:pPrChange w:id="584" w:author="Samaneh" w:date="2017-03-23T00:02:00Z">
          <w:pPr>
            <w:pStyle w:val="BodyText"/>
            <w:numPr>
              <w:numId w:val="11"/>
            </w:numPr>
            <w:spacing w:line="360" w:lineRule="auto"/>
            <w:ind w:left="1080" w:hanging="360"/>
          </w:pPr>
        </w:pPrChange>
      </w:pPr>
      <w:r>
        <w:t>Information about job opportunities, conferences, new researches</w:t>
      </w:r>
    </w:p>
    <w:p w:rsidR="005D5E5D" w:rsidRDefault="005D5E5D" w:rsidP="00F2585A">
      <w:pPr>
        <w:pStyle w:val="BodyText"/>
        <w:numPr>
          <w:ilvl w:val="0"/>
          <w:numId w:val="11"/>
        </w:numPr>
        <w:pPrChange w:id="585" w:author="Samaneh" w:date="2017-03-23T00:02:00Z">
          <w:pPr>
            <w:pStyle w:val="BodyText"/>
            <w:numPr>
              <w:numId w:val="11"/>
            </w:numPr>
            <w:spacing w:line="360" w:lineRule="auto"/>
            <w:ind w:left="1080" w:hanging="360"/>
          </w:pPr>
        </w:pPrChange>
      </w:pPr>
      <w:r>
        <w:t>do not sending too much information</w:t>
      </w:r>
    </w:p>
    <w:p w:rsidR="005D5E5D" w:rsidRDefault="005D5E5D" w:rsidP="00F2585A">
      <w:pPr>
        <w:pStyle w:val="BodyText"/>
        <w:numPr>
          <w:ilvl w:val="0"/>
          <w:numId w:val="11"/>
        </w:numPr>
        <w:pPrChange w:id="586" w:author="Samaneh" w:date="2017-03-23T00:02:00Z">
          <w:pPr>
            <w:pStyle w:val="BodyText"/>
            <w:numPr>
              <w:numId w:val="11"/>
            </w:numPr>
            <w:spacing w:line="360" w:lineRule="auto"/>
            <w:ind w:left="1080" w:hanging="360"/>
          </w:pPr>
        </w:pPrChange>
      </w:pPr>
      <w:r>
        <w:t>do not send emails</w:t>
      </w:r>
    </w:p>
    <w:p w:rsidR="005D5E5D" w:rsidRPr="00A3240D" w:rsidRDefault="005D5E5D" w:rsidP="00F2585A">
      <w:pPr>
        <w:pStyle w:val="BodyText"/>
        <w:numPr>
          <w:ilvl w:val="0"/>
          <w:numId w:val="11"/>
        </w:numPr>
        <w:pPrChange w:id="587" w:author="Samaneh" w:date="2017-03-23T00:02:00Z">
          <w:pPr>
            <w:pStyle w:val="BodyText"/>
            <w:numPr>
              <w:numId w:val="11"/>
            </w:numPr>
            <w:spacing w:line="360" w:lineRule="auto"/>
            <w:ind w:left="1080" w:hanging="360"/>
          </w:pPr>
        </w:pPrChange>
      </w:pPr>
      <w:r>
        <w:t>being fast</w:t>
      </w:r>
    </w:p>
    <w:p w:rsidR="00395AEE" w:rsidRDefault="00395AEE" w:rsidP="00F2585A">
      <w:pPr>
        <w:spacing w:line="240" w:lineRule="auto"/>
        <w:rPr>
          <w:rFonts w:ascii="Times New Roman" w:eastAsia="Times New Roman" w:hAnsi="Times New Roman" w:cs="Times New Roman"/>
          <w:b/>
          <w:bCs/>
          <w:i/>
        </w:rPr>
        <w:pPrChange w:id="588" w:author="Samaneh" w:date="2017-03-23T00:02:00Z">
          <w:pPr>
            <w:spacing w:line="360" w:lineRule="auto"/>
          </w:pPr>
        </w:pPrChange>
      </w:pPr>
      <w:r w:rsidRPr="00395AEE">
        <w:rPr>
          <w:rFonts w:ascii="Times New Roman" w:eastAsia="Times New Roman" w:hAnsi="Times New Roman" w:cs="Times New Roman"/>
          <w:b/>
          <w:bCs/>
          <w:i/>
        </w:rPr>
        <w:t xml:space="preserve">Notes for Participant </w:t>
      </w:r>
      <w:r>
        <w:rPr>
          <w:rFonts w:ascii="Times New Roman" w:eastAsia="Times New Roman" w:hAnsi="Times New Roman" w:cs="Times New Roman"/>
          <w:b/>
          <w:bCs/>
          <w:i/>
        </w:rPr>
        <w:t>2</w:t>
      </w:r>
    </w:p>
    <w:p w:rsidR="00A3240D" w:rsidRDefault="00A3240D" w:rsidP="00F2585A">
      <w:pPr>
        <w:pStyle w:val="BodyText"/>
        <w:numPr>
          <w:ilvl w:val="0"/>
          <w:numId w:val="8"/>
        </w:numPr>
        <w:rPr>
          <w:ins w:id="589" w:author="Samaneh" w:date="2017-03-22T23:22:00Z"/>
        </w:rPr>
        <w:pPrChange w:id="590" w:author="Samaneh" w:date="2017-03-23T00:02:00Z">
          <w:pPr>
            <w:pStyle w:val="BodyText"/>
            <w:numPr>
              <w:numId w:val="8"/>
            </w:numPr>
            <w:spacing w:line="360" w:lineRule="auto"/>
            <w:ind w:left="720" w:hanging="360"/>
          </w:pPr>
        </w:pPrChange>
      </w:pPr>
      <w:r w:rsidRPr="00A3240D">
        <w:t xml:space="preserve">How do you as a graduate students search for jobs or academic programs? </w:t>
      </w:r>
    </w:p>
    <w:p w:rsidR="002A4EBB" w:rsidRDefault="002A4EBB" w:rsidP="00F2585A">
      <w:pPr>
        <w:pStyle w:val="BodyText"/>
        <w:numPr>
          <w:ilvl w:val="0"/>
          <w:numId w:val="11"/>
        </w:numPr>
        <w:rPr>
          <w:ins w:id="591" w:author="Samaneh" w:date="2017-03-22T23:22:00Z"/>
        </w:rPr>
        <w:pPrChange w:id="592" w:author="Samaneh" w:date="2017-03-23T00:02:00Z">
          <w:pPr>
            <w:pStyle w:val="BodyText"/>
            <w:numPr>
              <w:numId w:val="8"/>
            </w:numPr>
            <w:spacing w:line="360" w:lineRule="auto"/>
            <w:ind w:left="720" w:hanging="360"/>
          </w:pPr>
        </w:pPrChange>
      </w:pPr>
      <w:ins w:id="593" w:author="Samaneh" w:date="2017-03-22T23:22:00Z">
        <w:r w:rsidRPr="002A4EBB">
          <w:rPr>
            <w:rPrChange w:id="594" w:author="Samaneh" w:date="2017-03-22T23:22:00Z">
              <w:rPr>
                <w:rFonts w:asciiTheme="majorBidi" w:hAnsiTheme="majorBidi" w:cstheme="majorBidi"/>
                <w:color w:val="002060"/>
              </w:rPr>
            </w:rPrChange>
          </w:rPr>
          <w:t>There is no unique sour</w:t>
        </w:r>
        <w:r>
          <w:rPr>
            <w:rPrChange w:id="595" w:author="Samaneh" w:date="2017-03-22T23:22:00Z">
              <w:rPr/>
            </w:rPrChange>
          </w:rPr>
          <w:t>ce for this type of information</w:t>
        </w:r>
      </w:ins>
    </w:p>
    <w:p w:rsidR="002A4EBB" w:rsidRDefault="002A4EBB" w:rsidP="00F2585A">
      <w:pPr>
        <w:pStyle w:val="BodyText"/>
        <w:numPr>
          <w:ilvl w:val="0"/>
          <w:numId w:val="11"/>
        </w:numPr>
        <w:rPr>
          <w:ins w:id="596" w:author="Samaneh" w:date="2017-03-22T23:22:00Z"/>
        </w:rPr>
        <w:pPrChange w:id="597" w:author="Samaneh" w:date="2017-03-23T00:02:00Z">
          <w:pPr>
            <w:pStyle w:val="BodyText"/>
            <w:numPr>
              <w:numId w:val="8"/>
            </w:numPr>
            <w:spacing w:line="360" w:lineRule="auto"/>
            <w:ind w:left="720" w:hanging="360"/>
          </w:pPr>
        </w:pPrChange>
      </w:pPr>
      <w:ins w:id="598" w:author="Samaneh" w:date="2017-03-22T23:22:00Z">
        <w:r w:rsidRPr="002A4EBB">
          <w:rPr>
            <w:rPrChange w:id="599" w:author="Samaneh" w:date="2017-03-22T23:22:00Z">
              <w:rPr>
                <w:rFonts w:asciiTheme="majorBidi" w:hAnsiTheme="majorBidi" w:cstheme="majorBidi"/>
                <w:color w:val="002060"/>
              </w:rPr>
            </w:rPrChange>
          </w:rPr>
          <w:t xml:space="preserve">I look for jobs by tools such as LinkedIn, indeed, and similar websites </w:t>
        </w:r>
      </w:ins>
    </w:p>
    <w:p w:rsidR="002A4EBB" w:rsidRDefault="002A4EBB" w:rsidP="00F2585A">
      <w:pPr>
        <w:pStyle w:val="BodyText"/>
        <w:numPr>
          <w:ilvl w:val="0"/>
          <w:numId w:val="11"/>
        </w:numPr>
        <w:rPr>
          <w:ins w:id="600" w:author="Samaneh" w:date="2017-03-22T23:24:00Z"/>
        </w:rPr>
        <w:pPrChange w:id="601" w:author="Samaneh" w:date="2017-03-23T00:02:00Z">
          <w:pPr>
            <w:pStyle w:val="BodyText"/>
            <w:numPr>
              <w:numId w:val="8"/>
            </w:numPr>
            <w:spacing w:line="360" w:lineRule="auto"/>
            <w:ind w:left="720" w:hanging="360"/>
          </w:pPr>
        </w:pPrChange>
      </w:pPr>
      <w:ins w:id="602" w:author="Samaneh" w:date="2017-03-22T23:22:00Z">
        <w:r w:rsidRPr="002A4EBB">
          <w:rPr>
            <w:rPrChange w:id="603" w:author="Samaneh" w:date="2017-03-22T23:22:00Z">
              <w:rPr>
                <w:rFonts w:asciiTheme="majorBidi" w:hAnsiTheme="majorBidi" w:cstheme="majorBidi"/>
                <w:color w:val="002060"/>
              </w:rPr>
            </w:rPrChange>
          </w:rPr>
          <w:t>In power systems area, most of academic positions are a</w:t>
        </w:r>
        <w:r>
          <w:rPr>
            <w:rPrChange w:id="604" w:author="Samaneh" w:date="2017-03-22T23:22:00Z">
              <w:rPr/>
            </w:rPrChange>
          </w:rPr>
          <w:t xml:space="preserve">dvertised in </w:t>
        </w:r>
      </w:ins>
      <w:ins w:id="605" w:author="Samaneh" w:date="2017-03-22T23:24:00Z">
        <w:r>
          <w:rPr>
            <w:rPrChange w:id="606" w:author="Samaneh" w:date="2017-03-22T23:22:00Z">
              <w:rPr/>
            </w:rPrChange>
          </w:rPr>
          <w:t>power globe</w:t>
        </w:r>
      </w:ins>
      <w:ins w:id="607" w:author="Samaneh" w:date="2017-03-22T23:22:00Z">
        <w:r>
          <w:rPr>
            <w:rPrChange w:id="608" w:author="Samaneh" w:date="2017-03-22T23:22:00Z">
              <w:rPr/>
            </w:rPrChange>
          </w:rPr>
          <w:t xml:space="preserve"> website</w:t>
        </w:r>
      </w:ins>
      <w:ins w:id="609" w:author="Samaneh" w:date="2017-03-22T23:24:00Z">
        <w:r>
          <w:t>.</w:t>
        </w:r>
      </w:ins>
    </w:p>
    <w:p w:rsidR="002A4EBB" w:rsidRDefault="002A4EBB" w:rsidP="00F2585A">
      <w:pPr>
        <w:pStyle w:val="BodyText"/>
        <w:numPr>
          <w:ilvl w:val="0"/>
          <w:numId w:val="11"/>
        </w:numPr>
        <w:pPrChange w:id="610" w:author="Samaneh" w:date="2017-03-23T00:02:00Z">
          <w:pPr>
            <w:pStyle w:val="BodyText"/>
            <w:numPr>
              <w:numId w:val="8"/>
            </w:numPr>
            <w:spacing w:line="360" w:lineRule="auto"/>
            <w:ind w:left="720" w:hanging="360"/>
          </w:pPr>
        </w:pPrChange>
      </w:pPr>
      <w:ins w:id="611" w:author="Samaneh" w:date="2017-03-22T23:22:00Z">
        <w:r w:rsidRPr="002A4EBB">
          <w:rPr>
            <w:rPrChange w:id="612" w:author="Samaneh" w:date="2017-03-22T23:22:00Z">
              <w:rPr>
                <w:rFonts w:asciiTheme="majorBidi" w:hAnsiTheme="majorBidi" w:cstheme="majorBidi"/>
                <w:color w:val="002060"/>
              </w:rPr>
            </w:rPrChange>
          </w:rPr>
          <w:t xml:space="preserve"> Finding PhD positions is more difficult. We have to use university ranking websites (such as QS r</w:t>
        </w:r>
        <w:r w:rsidR="009216A0">
          <w:rPr>
            <w:rPrChange w:id="613" w:author="Samaneh" w:date="2017-03-22T23:22:00Z">
              <w:rPr/>
            </w:rPrChange>
          </w:rPr>
          <w:t xml:space="preserve">anking and US news) to find </w:t>
        </w:r>
      </w:ins>
      <w:ins w:id="614" w:author="Samaneh" w:date="2017-03-22T23:28:00Z">
        <w:r w:rsidR="009216A0">
          <w:t xml:space="preserve">appropriate </w:t>
        </w:r>
      </w:ins>
      <w:ins w:id="615" w:author="Samaneh" w:date="2017-03-22T23:22:00Z">
        <w:r w:rsidRPr="002A4EBB">
          <w:rPr>
            <w:rPrChange w:id="616" w:author="Samaneh" w:date="2017-03-22T23:22:00Z">
              <w:rPr>
                <w:rFonts w:asciiTheme="majorBidi" w:hAnsiTheme="majorBidi" w:cstheme="majorBidi"/>
                <w:color w:val="002060"/>
              </w:rPr>
            </w:rPrChange>
          </w:rPr>
          <w:t>universities, then browse their websites to see if there are active faculty in our area, and then contact the faculty one by one to see if there is any PhD position.</w:t>
        </w:r>
      </w:ins>
    </w:p>
    <w:p w:rsidR="00A3240D" w:rsidRDefault="00A3240D" w:rsidP="00F2585A">
      <w:pPr>
        <w:pStyle w:val="BodyText"/>
        <w:numPr>
          <w:ilvl w:val="0"/>
          <w:numId w:val="8"/>
        </w:numPr>
        <w:rPr>
          <w:ins w:id="617" w:author="Samaneh" w:date="2017-03-22T23:25:00Z"/>
        </w:rPr>
        <w:pPrChange w:id="618" w:author="Samaneh" w:date="2017-03-23T00:02:00Z">
          <w:pPr>
            <w:pStyle w:val="BodyText"/>
            <w:numPr>
              <w:numId w:val="8"/>
            </w:numPr>
            <w:spacing w:line="360" w:lineRule="auto"/>
            <w:ind w:left="720" w:hanging="360"/>
          </w:pPr>
        </w:pPrChange>
      </w:pPr>
      <w:r w:rsidRPr="00A3240D">
        <w:t xml:space="preserve">What tools do you use to post activities or questions and why do they choose them? </w:t>
      </w:r>
    </w:p>
    <w:p w:rsidR="002A4EBB" w:rsidRDefault="002A4EBB" w:rsidP="00F2585A">
      <w:pPr>
        <w:pStyle w:val="BodyText"/>
        <w:numPr>
          <w:ilvl w:val="0"/>
          <w:numId w:val="11"/>
        </w:numPr>
        <w:pPrChange w:id="619" w:author="Samaneh" w:date="2017-03-23T00:02:00Z">
          <w:pPr>
            <w:pStyle w:val="BodyText"/>
            <w:numPr>
              <w:numId w:val="8"/>
            </w:numPr>
            <w:spacing w:line="360" w:lineRule="auto"/>
            <w:ind w:left="720" w:hanging="360"/>
          </w:pPr>
        </w:pPrChange>
      </w:pPr>
      <w:ins w:id="620" w:author="Samaneh" w:date="2017-03-22T23:25:00Z">
        <w:r w:rsidRPr="002A4EBB">
          <w:rPr>
            <w:rPrChange w:id="621" w:author="Samaneh" w:date="2017-03-22T23:26:00Z">
              <w:rPr>
                <w:rFonts w:asciiTheme="majorBidi" w:hAnsiTheme="majorBidi" w:cstheme="majorBidi"/>
                <w:color w:val="002060"/>
              </w:rPr>
            </w:rPrChange>
          </w:rPr>
          <w:lastRenderedPageBreak/>
          <w:t>I usually use LinkedIn. I believe LinkedIn posts are frequently viewed by other researchers. Also there are several specialized LinkedIn pages where people ask questions and get responses from other researchers in the field.</w:t>
        </w:r>
      </w:ins>
    </w:p>
    <w:p w:rsidR="00A3240D" w:rsidRDefault="00A3240D" w:rsidP="00F2585A">
      <w:pPr>
        <w:pStyle w:val="BodyText"/>
        <w:numPr>
          <w:ilvl w:val="0"/>
          <w:numId w:val="8"/>
        </w:numPr>
        <w:rPr>
          <w:ins w:id="622" w:author="Samaneh" w:date="2017-03-22T23:26:00Z"/>
        </w:rPr>
        <w:pPrChange w:id="623" w:author="Samaneh" w:date="2017-03-23T00:02:00Z">
          <w:pPr>
            <w:pStyle w:val="BodyText"/>
            <w:numPr>
              <w:numId w:val="8"/>
            </w:numPr>
            <w:spacing w:line="360" w:lineRule="auto"/>
            <w:ind w:left="720" w:hanging="360"/>
          </w:pPr>
        </w:pPrChange>
      </w:pPr>
      <w:r w:rsidRPr="00A3240D">
        <w:t xml:space="preserve">What are your favorite features in social apps (Facebook, twitter, etc.)? </w:t>
      </w:r>
    </w:p>
    <w:p w:rsidR="009216A0" w:rsidRDefault="009216A0" w:rsidP="00F2585A">
      <w:pPr>
        <w:pStyle w:val="BodyText"/>
        <w:numPr>
          <w:ilvl w:val="0"/>
          <w:numId w:val="11"/>
        </w:numPr>
        <w:rPr>
          <w:ins w:id="624" w:author="Samaneh" w:date="2017-03-22T23:26:00Z"/>
        </w:rPr>
        <w:pPrChange w:id="625" w:author="Samaneh" w:date="2017-03-23T00:02:00Z">
          <w:pPr>
            <w:pStyle w:val="ListParagraph"/>
            <w:numPr>
              <w:numId w:val="8"/>
            </w:numPr>
            <w:ind w:hanging="360"/>
            <w:jc w:val="both"/>
          </w:pPr>
        </w:pPrChange>
      </w:pPr>
      <w:ins w:id="626" w:author="Samaneh" w:date="2017-03-22T23:26:00Z">
        <w:r w:rsidRPr="009216A0">
          <w:rPr>
            <w:rPrChange w:id="627" w:author="Samaneh" w:date="2017-03-22T23:26:00Z">
              <w:rPr>
                <w:rFonts w:asciiTheme="majorBidi" w:hAnsiTheme="majorBidi" w:cstheme="majorBidi"/>
                <w:color w:val="002060"/>
              </w:rPr>
            </w:rPrChange>
          </w:rPr>
          <w:t xml:space="preserve">One feature of Facebook that I like is that it monitors all the posts that I read/like and then suggests the other posts that I might like (this feature does not work perfectly but it is getting better). </w:t>
        </w:r>
      </w:ins>
    </w:p>
    <w:p w:rsidR="009216A0" w:rsidRDefault="009216A0" w:rsidP="00F2585A">
      <w:pPr>
        <w:pStyle w:val="BodyText"/>
        <w:numPr>
          <w:ilvl w:val="0"/>
          <w:numId w:val="11"/>
        </w:numPr>
        <w:pPrChange w:id="628" w:author="Samaneh" w:date="2017-03-23T00:02:00Z">
          <w:pPr>
            <w:pStyle w:val="BodyText"/>
            <w:numPr>
              <w:numId w:val="8"/>
            </w:numPr>
            <w:spacing w:line="360" w:lineRule="auto"/>
            <w:ind w:left="720" w:hanging="360"/>
          </w:pPr>
        </w:pPrChange>
      </w:pPr>
      <w:ins w:id="629" w:author="Samaneh" w:date="2017-03-22T23:26:00Z">
        <w:r w:rsidRPr="009216A0">
          <w:rPr>
            <w:rPrChange w:id="630" w:author="Samaneh" w:date="2017-03-22T23:26:00Z">
              <w:rPr>
                <w:rFonts w:asciiTheme="majorBidi" w:hAnsiTheme="majorBidi" w:cstheme="majorBidi"/>
                <w:color w:val="002060"/>
              </w:rPr>
            </w:rPrChange>
          </w:rPr>
          <w:t>A feature of LinkedIn that I like the most is that it suggests me some job openings that match my profile, and introduces people who know more about those openings and are potential contact persons.</w:t>
        </w:r>
      </w:ins>
    </w:p>
    <w:p w:rsidR="00A3240D" w:rsidRDefault="00A3240D" w:rsidP="00F2585A">
      <w:pPr>
        <w:pStyle w:val="BodyText"/>
        <w:numPr>
          <w:ilvl w:val="0"/>
          <w:numId w:val="8"/>
        </w:numPr>
        <w:rPr>
          <w:ins w:id="631" w:author="Samaneh" w:date="2017-03-22T23:26:00Z"/>
        </w:rPr>
        <w:pPrChange w:id="632" w:author="Samaneh" w:date="2017-03-23T00:02:00Z">
          <w:pPr>
            <w:pStyle w:val="BodyText"/>
            <w:numPr>
              <w:numId w:val="8"/>
            </w:numPr>
            <w:spacing w:line="360" w:lineRule="auto"/>
            <w:ind w:left="720" w:hanging="360"/>
          </w:pPr>
        </w:pPrChange>
      </w:pPr>
      <w:r w:rsidRPr="00A3240D">
        <w:t xml:space="preserve">What kind of information are grad students interested in.? </w:t>
      </w:r>
    </w:p>
    <w:p w:rsidR="009216A0" w:rsidRPr="009216A0" w:rsidRDefault="009216A0" w:rsidP="00F2585A">
      <w:pPr>
        <w:pStyle w:val="BodyText"/>
        <w:numPr>
          <w:ilvl w:val="0"/>
          <w:numId w:val="11"/>
        </w:numPr>
        <w:rPr>
          <w:ins w:id="633" w:author="Samaneh" w:date="2017-03-22T23:26:00Z"/>
          <w:rPrChange w:id="634" w:author="Samaneh" w:date="2017-03-22T23:27:00Z">
            <w:rPr>
              <w:ins w:id="635" w:author="Samaneh" w:date="2017-03-22T23:26:00Z"/>
              <w:rFonts w:asciiTheme="majorBidi" w:hAnsiTheme="majorBidi" w:cstheme="majorBidi"/>
              <w:color w:val="002060"/>
            </w:rPr>
          </w:rPrChange>
        </w:rPr>
        <w:pPrChange w:id="636" w:author="Samaneh" w:date="2017-03-23T00:02:00Z">
          <w:pPr>
            <w:pStyle w:val="ListParagraph"/>
            <w:numPr>
              <w:numId w:val="8"/>
            </w:numPr>
            <w:spacing w:after="160" w:line="259" w:lineRule="auto"/>
            <w:ind w:hanging="360"/>
            <w:jc w:val="both"/>
          </w:pPr>
        </w:pPrChange>
      </w:pPr>
      <w:ins w:id="637" w:author="Samaneh" w:date="2017-03-22T23:26:00Z">
        <w:r w:rsidRPr="009216A0">
          <w:rPr>
            <w:rPrChange w:id="638" w:author="Samaneh" w:date="2017-03-22T23:27:00Z">
              <w:rPr>
                <w:rFonts w:asciiTheme="majorBidi" w:hAnsiTheme="majorBidi" w:cstheme="majorBidi"/>
                <w:color w:val="002060"/>
              </w:rPr>
            </w:rPrChange>
          </w:rPr>
          <w:t>Future events (e.g., IEEE events, conferences, talks, and social gatherings)</w:t>
        </w:r>
      </w:ins>
    </w:p>
    <w:p w:rsidR="009216A0" w:rsidRPr="009216A0" w:rsidRDefault="009216A0" w:rsidP="00F2585A">
      <w:pPr>
        <w:pStyle w:val="BodyText"/>
        <w:numPr>
          <w:ilvl w:val="0"/>
          <w:numId w:val="11"/>
        </w:numPr>
        <w:rPr>
          <w:ins w:id="639" w:author="Samaneh" w:date="2017-03-22T23:26:00Z"/>
          <w:rPrChange w:id="640" w:author="Samaneh" w:date="2017-03-22T23:27:00Z">
            <w:rPr>
              <w:ins w:id="641" w:author="Samaneh" w:date="2017-03-22T23:26:00Z"/>
              <w:rFonts w:asciiTheme="majorBidi" w:hAnsiTheme="majorBidi" w:cstheme="majorBidi"/>
              <w:color w:val="002060"/>
            </w:rPr>
          </w:rPrChange>
        </w:rPr>
        <w:pPrChange w:id="642" w:author="Samaneh" w:date="2017-03-23T00:02:00Z">
          <w:pPr>
            <w:pStyle w:val="ListParagraph"/>
            <w:numPr>
              <w:numId w:val="8"/>
            </w:numPr>
            <w:spacing w:after="160" w:line="259" w:lineRule="auto"/>
            <w:ind w:hanging="360"/>
            <w:jc w:val="both"/>
          </w:pPr>
        </w:pPrChange>
      </w:pPr>
      <w:ins w:id="643" w:author="Samaneh" w:date="2017-03-22T23:26:00Z">
        <w:r w:rsidRPr="009216A0">
          <w:rPr>
            <w:rPrChange w:id="644" w:author="Samaneh" w:date="2017-03-22T23:27:00Z">
              <w:rPr>
                <w:rFonts w:asciiTheme="majorBidi" w:hAnsiTheme="majorBidi" w:cstheme="majorBidi"/>
                <w:color w:val="002060"/>
              </w:rPr>
            </w:rPrChange>
          </w:rPr>
          <w:t>Research activities of other students</w:t>
        </w:r>
      </w:ins>
    </w:p>
    <w:p w:rsidR="009216A0" w:rsidRPr="009216A0" w:rsidRDefault="009216A0" w:rsidP="00F2585A">
      <w:pPr>
        <w:pStyle w:val="BodyText"/>
        <w:numPr>
          <w:ilvl w:val="0"/>
          <w:numId w:val="11"/>
        </w:numPr>
        <w:rPr>
          <w:ins w:id="645" w:author="Samaneh" w:date="2017-03-22T23:26:00Z"/>
          <w:rPrChange w:id="646" w:author="Samaneh" w:date="2017-03-22T23:27:00Z">
            <w:rPr>
              <w:ins w:id="647" w:author="Samaneh" w:date="2017-03-22T23:26:00Z"/>
              <w:rFonts w:asciiTheme="majorBidi" w:hAnsiTheme="majorBidi" w:cstheme="majorBidi"/>
              <w:color w:val="002060"/>
            </w:rPr>
          </w:rPrChange>
        </w:rPr>
        <w:pPrChange w:id="648" w:author="Samaneh" w:date="2017-03-23T00:02:00Z">
          <w:pPr>
            <w:pStyle w:val="ListParagraph"/>
            <w:numPr>
              <w:numId w:val="8"/>
            </w:numPr>
            <w:spacing w:after="160" w:line="259" w:lineRule="auto"/>
            <w:ind w:hanging="360"/>
            <w:jc w:val="both"/>
          </w:pPr>
        </w:pPrChange>
      </w:pPr>
      <w:ins w:id="649" w:author="Samaneh" w:date="2017-03-22T23:26:00Z">
        <w:r w:rsidRPr="009216A0">
          <w:rPr>
            <w:rPrChange w:id="650" w:author="Samaneh" w:date="2017-03-22T23:27:00Z">
              <w:rPr>
                <w:rFonts w:asciiTheme="majorBidi" w:hAnsiTheme="majorBidi" w:cstheme="majorBidi"/>
                <w:color w:val="002060"/>
              </w:rPr>
            </w:rPrChange>
          </w:rPr>
          <w:t>Available scholarships</w:t>
        </w:r>
      </w:ins>
    </w:p>
    <w:p w:rsidR="009216A0" w:rsidRPr="009216A0" w:rsidRDefault="009216A0" w:rsidP="00F2585A">
      <w:pPr>
        <w:pStyle w:val="BodyText"/>
        <w:numPr>
          <w:ilvl w:val="0"/>
          <w:numId w:val="11"/>
        </w:numPr>
        <w:rPr>
          <w:rPrChange w:id="651" w:author="Samaneh" w:date="2017-03-22T23:27:00Z">
            <w:rPr/>
          </w:rPrChange>
        </w:rPr>
        <w:pPrChange w:id="652" w:author="Samaneh" w:date="2017-03-23T00:02:00Z">
          <w:pPr>
            <w:pStyle w:val="BodyText"/>
            <w:numPr>
              <w:numId w:val="8"/>
            </w:numPr>
            <w:spacing w:line="360" w:lineRule="auto"/>
            <w:ind w:left="720" w:hanging="360"/>
          </w:pPr>
        </w:pPrChange>
      </w:pPr>
      <w:ins w:id="653" w:author="Samaneh" w:date="2017-03-22T23:26:00Z">
        <w:r w:rsidRPr="009216A0">
          <w:rPr>
            <w:rPrChange w:id="654" w:author="Samaneh" w:date="2017-03-22T23:27:00Z">
              <w:rPr>
                <w:rFonts w:asciiTheme="majorBidi" w:hAnsiTheme="majorBidi" w:cstheme="majorBidi"/>
                <w:color w:val="002060"/>
              </w:rPr>
            </w:rPrChange>
          </w:rPr>
          <w:t>Available job openings</w:t>
        </w:r>
      </w:ins>
    </w:p>
    <w:p w:rsidR="00A3240D" w:rsidRDefault="00A3240D" w:rsidP="00F2585A">
      <w:pPr>
        <w:pStyle w:val="BodyText"/>
        <w:numPr>
          <w:ilvl w:val="0"/>
          <w:numId w:val="8"/>
        </w:numPr>
        <w:rPr>
          <w:ins w:id="655" w:author="Samaneh" w:date="2017-03-22T23:27:00Z"/>
        </w:rPr>
        <w:pPrChange w:id="656" w:author="Samaneh" w:date="2017-03-23T00:02:00Z">
          <w:pPr>
            <w:pStyle w:val="BodyText"/>
            <w:numPr>
              <w:numId w:val="8"/>
            </w:numPr>
            <w:spacing w:line="360" w:lineRule="auto"/>
            <w:ind w:left="720" w:hanging="360"/>
          </w:pPr>
        </w:pPrChange>
      </w:pPr>
      <w:r w:rsidRPr="00A3240D">
        <w:t xml:space="preserve">What kind of topics are you mostly use when talk to other grad students? </w:t>
      </w:r>
    </w:p>
    <w:p w:rsidR="009216A0" w:rsidRPr="009216A0" w:rsidRDefault="009216A0" w:rsidP="00F2585A">
      <w:pPr>
        <w:pStyle w:val="BodyText"/>
        <w:numPr>
          <w:ilvl w:val="0"/>
          <w:numId w:val="11"/>
        </w:numPr>
        <w:rPr>
          <w:ins w:id="657" w:author="Samaneh" w:date="2017-03-22T23:27:00Z"/>
          <w:rPrChange w:id="658" w:author="Samaneh" w:date="2017-03-22T23:27:00Z">
            <w:rPr>
              <w:ins w:id="659" w:author="Samaneh" w:date="2017-03-22T23:27:00Z"/>
              <w:rFonts w:asciiTheme="majorBidi" w:hAnsiTheme="majorBidi" w:cstheme="majorBidi"/>
              <w:color w:val="002060"/>
            </w:rPr>
          </w:rPrChange>
        </w:rPr>
        <w:pPrChange w:id="660" w:author="Samaneh" w:date="2017-03-23T00:02:00Z">
          <w:pPr>
            <w:pStyle w:val="ListParagraph"/>
            <w:numPr>
              <w:numId w:val="8"/>
            </w:numPr>
            <w:spacing w:after="160" w:line="259" w:lineRule="auto"/>
            <w:ind w:hanging="360"/>
            <w:jc w:val="both"/>
          </w:pPr>
        </w:pPrChange>
      </w:pPr>
      <w:ins w:id="661" w:author="Samaneh" w:date="2017-03-22T23:27:00Z">
        <w:r w:rsidRPr="009216A0">
          <w:rPr>
            <w:rPrChange w:id="662" w:author="Samaneh" w:date="2017-03-22T23:27:00Z">
              <w:rPr>
                <w:rFonts w:asciiTheme="majorBidi" w:hAnsiTheme="majorBidi" w:cstheme="majorBidi"/>
                <w:color w:val="002060"/>
              </w:rPr>
            </w:rPrChange>
          </w:rPr>
          <w:t>Their progress toward graduation</w:t>
        </w:r>
      </w:ins>
    </w:p>
    <w:p w:rsidR="009216A0" w:rsidRPr="009216A0" w:rsidRDefault="009216A0" w:rsidP="00F2585A">
      <w:pPr>
        <w:pStyle w:val="BodyText"/>
        <w:numPr>
          <w:ilvl w:val="0"/>
          <w:numId w:val="11"/>
        </w:numPr>
        <w:rPr>
          <w:ins w:id="663" w:author="Samaneh" w:date="2017-03-22T23:27:00Z"/>
          <w:rPrChange w:id="664" w:author="Samaneh" w:date="2017-03-22T23:27:00Z">
            <w:rPr>
              <w:ins w:id="665" w:author="Samaneh" w:date="2017-03-22T23:27:00Z"/>
              <w:rFonts w:asciiTheme="majorBidi" w:hAnsiTheme="majorBidi" w:cstheme="majorBidi"/>
              <w:color w:val="002060"/>
            </w:rPr>
          </w:rPrChange>
        </w:rPr>
        <w:pPrChange w:id="666" w:author="Samaneh" w:date="2017-03-23T00:02:00Z">
          <w:pPr>
            <w:pStyle w:val="ListParagraph"/>
            <w:numPr>
              <w:numId w:val="8"/>
            </w:numPr>
            <w:spacing w:after="160" w:line="259" w:lineRule="auto"/>
            <w:ind w:hanging="360"/>
            <w:jc w:val="both"/>
          </w:pPr>
        </w:pPrChange>
      </w:pPr>
      <w:ins w:id="667" w:author="Samaneh" w:date="2017-03-22T23:27:00Z">
        <w:r w:rsidRPr="009216A0">
          <w:rPr>
            <w:rPrChange w:id="668" w:author="Samaneh" w:date="2017-03-22T23:27:00Z">
              <w:rPr>
                <w:rFonts w:asciiTheme="majorBidi" w:hAnsiTheme="majorBidi" w:cstheme="majorBidi"/>
                <w:color w:val="002060"/>
              </w:rPr>
            </w:rPrChange>
          </w:rPr>
          <w:t>Their research activities and the possibility of a collaboration</w:t>
        </w:r>
      </w:ins>
    </w:p>
    <w:p w:rsidR="009216A0" w:rsidRPr="009216A0" w:rsidRDefault="009216A0" w:rsidP="00F2585A">
      <w:pPr>
        <w:pStyle w:val="BodyText"/>
        <w:numPr>
          <w:ilvl w:val="0"/>
          <w:numId w:val="11"/>
        </w:numPr>
        <w:rPr>
          <w:rPrChange w:id="669" w:author="Samaneh" w:date="2017-03-22T23:27:00Z">
            <w:rPr/>
          </w:rPrChange>
        </w:rPr>
        <w:pPrChange w:id="670" w:author="Samaneh" w:date="2017-03-23T00:02:00Z">
          <w:pPr>
            <w:pStyle w:val="BodyText"/>
            <w:numPr>
              <w:numId w:val="8"/>
            </w:numPr>
            <w:spacing w:line="360" w:lineRule="auto"/>
            <w:ind w:left="720" w:hanging="360"/>
          </w:pPr>
        </w:pPrChange>
      </w:pPr>
      <w:ins w:id="671" w:author="Samaneh" w:date="2017-03-22T23:27:00Z">
        <w:r w:rsidRPr="009216A0">
          <w:rPr>
            <w:rPrChange w:id="672" w:author="Samaneh" w:date="2017-03-22T23:27:00Z">
              <w:rPr>
                <w:rFonts w:asciiTheme="majorBidi" w:hAnsiTheme="majorBidi" w:cstheme="majorBidi"/>
                <w:color w:val="002060"/>
              </w:rPr>
            </w:rPrChange>
          </w:rPr>
          <w:t>Topics related to school life, culture, politics, and economy</w:t>
        </w:r>
      </w:ins>
    </w:p>
    <w:p w:rsidR="00A3240D" w:rsidRDefault="00A3240D" w:rsidP="00F2585A">
      <w:pPr>
        <w:pStyle w:val="BodyText"/>
        <w:numPr>
          <w:ilvl w:val="0"/>
          <w:numId w:val="8"/>
        </w:numPr>
        <w:rPr>
          <w:ins w:id="673" w:author="Samaneh" w:date="2017-03-22T23:27:00Z"/>
        </w:rPr>
        <w:pPrChange w:id="674" w:author="Samaneh" w:date="2017-03-23T00:02:00Z">
          <w:pPr>
            <w:pStyle w:val="BodyText"/>
            <w:numPr>
              <w:numId w:val="8"/>
            </w:numPr>
            <w:spacing w:line="360" w:lineRule="auto"/>
            <w:ind w:left="720" w:hanging="360"/>
          </w:pPr>
        </w:pPrChange>
      </w:pPr>
      <w:r w:rsidRPr="00A3240D">
        <w:t>What do you expect from a</w:t>
      </w:r>
      <w:ins w:id="675" w:author="Samaneh" w:date="2017-03-22T23:42:00Z">
        <w:r w:rsidR="00255D63">
          <w:t>n</w:t>
        </w:r>
      </w:ins>
      <w:r w:rsidRPr="00A3240D">
        <w:t xml:space="preserve"> EECS grad app?</w:t>
      </w:r>
    </w:p>
    <w:p w:rsidR="009216A0" w:rsidRDefault="009216A0" w:rsidP="00F2585A">
      <w:pPr>
        <w:pStyle w:val="BodyText"/>
        <w:numPr>
          <w:ilvl w:val="0"/>
          <w:numId w:val="11"/>
        </w:numPr>
        <w:rPr>
          <w:ins w:id="676" w:author="Samaneh" w:date="2017-03-22T23:27:00Z"/>
        </w:rPr>
        <w:pPrChange w:id="677" w:author="Samaneh" w:date="2017-03-23T00:02:00Z">
          <w:pPr>
            <w:pStyle w:val="ListParagraph"/>
            <w:numPr>
              <w:numId w:val="8"/>
            </w:numPr>
            <w:ind w:hanging="360"/>
            <w:jc w:val="both"/>
          </w:pPr>
        </w:pPrChange>
      </w:pPr>
      <w:ins w:id="678" w:author="Samaneh" w:date="2017-03-22T23:27:00Z">
        <w:r>
          <w:t>S</w:t>
        </w:r>
        <w:r w:rsidRPr="009216A0">
          <w:rPr>
            <w:rPrChange w:id="679" w:author="Samaneh" w:date="2017-03-22T23:27:00Z">
              <w:rPr>
                <w:rFonts w:asciiTheme="majorBidi" w:hAnsiTheme="majorBidi" w:cstheme="majorBidi"/>
                <w:color w:val="002060"/>
              </w:rPr>
            </w:rPrChange>
          </w:rPr>
          <w:t xml:space="preserve">omething that helps the students share their activities, publications, and also post the future events. </w:t>
        </w:r>
      </w:ins>
    </w:p>
    <w:p w:rsidR="009216A0" w:rsidRDefault="009216A0" w:rsidP="00F2585A">
      <w:pPr>
        <w:pStyle w:val="BodyText"/>
        <w:numPr>
          <w:ilvl w:val="0"/>
          <w:numId w:val="11"/>
        </w:numPr>
        <w:rPr>
          <w:ins w:id="680" w:author="Samaneh" w:date="2017-03-22T23:27:00Z"/>
        </w:rPr>
        <w:pPrChange w:id="681" w:author="Samaneh" w:date="2017-03-23T00:02:00Z">
          <w:pPr>
            <w:pStyle w:val="ListParagraph"/>
            <w:numPr>
              <w:numId w:val="8"/>
            </w:numPr>
            <w:ind w:hanging="360"/>
            <w:jc w:val="both"/>
          </w:pPr>
        </w:pPrChange>
      </w:pPr>
      <w:ins w:id="682" w:author="Samaneh" w:date="2017-03-22T23:27:00Z">
        <w:r w:rsidRPr="009216A0">
          <w:rPr>
            <w:rPrChange w:id="683" w:author="Samaneh" w:date="2017-03-22T23:27:00Z">
              <w:rPr>
                <w:rFonts w:asciiTheme="majorBidi" w:hAnsiTheme="majorBidi" w:cstheme="majorBidi"/>
                <w:color w:val="002060"/>
              </w:rPr>
            </w:rPrChange>
          </w:rPr>
          <w:t xml:space="preserve">Something like a combination of Facebook and LinkedIn. </w:t>
        </w:r>
      </w:ins>
    </w:p>
    <w:p w:rsidR="009216A0" w:rsidRPr="009216A0" w:rsidRDefault="009216A0" w:rsidP="00F2585A">
      <w:pPr>
        <w:pStyle w:val="BodyText"/>
        <w:numPr>
          <w:ilvl w:val="0"/>
          <w:numId w:val="11"/>
        </w:numPr>
        <w:rPr>
          <w:ins w:id="684" w:author="Samaneh" w:date="2017-03-22T23:27:00Z"/>
          <w:rPrChange w:id="685" w:author="Samaneh" w:date="2017-03-22T23:27:00Z">
            <w:rPr>
              <w:ins w:id="686" w:author="Samaneh" w:date="2017-03-22T23:27:00Z"/>
              <w:rFonts w:asciiTheme="majorBidi" w:hAnsiTheme="majorBidi" w:cstheme="majorBidi"/>
              <w:color w:val="002060"/>
            </w:rPr>
          </w:rPrChange>
        </w:rPr>
        <w:pPrChange w:id="687" w:author="Samaneh" w:date="2017-03-23T00:02:00Z">
          <w:pPr>
            <w:pStyle w:val="ListParagraph"/>
            <w:numPr>
              <w:numId w:val="8"/>
            </w:numPr>
            <w:ind w:hanging="360"/>
            <w:jc w:val="both"/>
          </w:pPr>
        </w:pPrChange>
      </w:pPr>
      <w:ins w:id="688" w:author="Samaneh" w:date="2017-03-22T23:27:00Z">
        <w:r w:rsidRPr="009216A0">
          <w:rPr>
            <w:rPrChange w:id="689" w:author="Samaneh" w:date="2017-03-22T23:27:00Z">
              <w:rPr>
                <w:rFonts w:asciiTheme="majorBidi" w:hAnsiTheme="majorBidi" w:cstheme="majorBidi"/>
                <w:color w:val="002060"/>
              </w:rPr>
            </w:rPrChange>
          </w:rPr>
          <w:t>Something simple that helps the students gather the information that they like by spending only a few minutes each day.</w:t>
        </w:r>
      </w:ins>
    </w:p>
    <w:p w:rsidR="009216A0" w:rsidRPr="00A3240D" w:rsidDel="0072721F" w:rsidRDefault="009216A0" w:rsidP="00F2585A">
      <w:pPr>
        <w:pStyle w:val="BodyText"/>
        <w:ind w:left="720"/>
        <w:rPr>
          <w:del w:id="690" w:author="Samaneh" w:date="2017-03-22T23:28:00Z"/>
        </w:rPr>
        <w:pPrChange w:id="691" w:author="Samaneh" w:date="2017-03-23T00:02:00Z">
          <w:pPr>
            <w:pStyle w:val="BodyText"/>
            <w:numPr>
              <w:numId w:val="8"/>
            </w:numPr>
            <w:spacing w:line="360" w:lineRule="auto"/>
            <w:ind w:left="720" w:hanging="360"/>
          </w:pPr>
        </w:pPrChange>
      </w:pPr>
    </w:p>
    <w:p w:rsidR="00A3240D" w:rsidRPr="00395AEE" w:rsidRDefault="00A3240D" w:rsidP="00F2585A">
      <w:pPr>
        <w:spacing w:line="240" w:lineRule="auto"/>
        <w:rPr>
          <w:b/>
          <w:bCs/>
        </w:rPr>
        <w:pPrChange w:id="692" w:author="Samaneh" w:date="2017-03-23T00:02:00Z">
          <w:pPr>
            <w:spacing w:line="360" w:lineRule="auto"/>
          </w:pPr>
        </w:pPrChange>
      </w:pPr>
    </w:p>
    <w:p w:rsidR="00395AEE" w:rsidRDefault="00395AEE" w:rsidP="00F2585A">
      <w:pPr>
        <w:spacing w:line="240" w:lineRule="auto"/>
        <w:rPr>
          <w:rFonts w:ascii="Times New Roman" w:eastAsia="Times New Roman" w:hAnsi="Times New Roman" w:cs="Times New Roman"/>
          <w:b/>
          <w:bCs/>
          <w:i/>
        </w:rPr>
        <w:pPrChange w:id="693" w:author="Samaneh" w:date="2017-03-23T00:02:00Z">
          <w:pPr>
            <w:spacing w:line="360" w:lineRule="auto"/>
          </w:pPr>
        </w:pPrChange>
      </w:pPr>
      <w:r>
        <w:rPr>
          <w:rFonts w:ascii="Times New Roman" w:eastAsia="Times New Roman" w:hAnsi="Times New Roman" w:cs="Times New Roman"/>
          <w:b/>
          <w:bCs/>
          <w:i/>
        </w:rPr>
        <w:t>Notes for Participant 3</w:t>
      </w:r>
    </w:p>
    <w:p w:rsidR="00A3240D" w:rsidRDefault="00A3240D" w:rsidP="00F2585A">
      <w:pPr>
        <w:pStyle w:val="BodyText"/>
        <w:numPr>
          <w:ilvl w:val="0"/>
          <w:numId w:val="9"/>
        </w:numPr>
        <w:rPr>
          <w:ins w:id="694" w:author="Samaneh" w:date="2017-03-23T00:56:00Z"/>
        </w:rPr>
        <w:pPrChange w:id="695" w:author="Samaneh" w:date="2017-03-23T00:02:00Z">
          <w:pPr>
            <w:pStyle w:val="BodyText"/>
            <w:numPr>
              <w:numId w:val="9"/>
            </w:numPr>
            <w:spacing w:line="360" w:lineRule="auto"/>
            <w:ind w:left="720" w:hanging="360"/>
          </w:pPr>
        </w:pPrChange>
      </w:pPr>
      <w:r w:rsidRPr="00A3240D">
        <w:t xml:space="preserve">How do you as a graduate students search for jobs or academic programs? </w:t>
      </w:r>
    </w:p>
    <w:p w:rsidR="00C15ED1" w:rsidRDefault="00C15ED1" w:rsidP="00C15ED1">
      <w:pPr>
        <w:pStyle w:val="BodyText"/>
        <w:numPr>
          <w:ilvl w:val="0"/>
          <w:numId w:val="11"/>
        </w:numPr>
        <w:rPr>
          <w:ins w:id="696" w:author="Samaneh" w:date="2017-03-23T00:56:00Z"/>
        </w:rPr>
        <w:pPrChange w:id="697" w:author="Samaneh" w:date="2017-03-23T00:56:00Z">
          <w:pPr>
            <w:pStyle w:val="ListParagraph"/>
            <w:numPr>
              <w:numId w:val="9"/>
            </w:numPr>
            <w:ind w:hanging="360"/>
          </w:pPr>
        </w:pPrChange>
      </w:pPr>
      <w:ins w:id="698" w:author="Samaneh" w:date="2017-03-23T00:56:00Z">
        <w:r>
          <w:t>LinkedIn (connect with recruiter directly)</w:t>
        </w:r>
      </w:ins>
    </w:p>
    <w:p w:rsidR="00C15ED1" w:rsidRPr="00C15ED1" w:rsidRDefault="00C15ED1" w:rsidP="00C15ED1">
      <w:pPr>
        <w:pStyle w:val="BodyText"/>
        <w:numPr>
          <w:ilvl w:val="0"/>
          <w:numId w:val="11"/>
        </w:numPr>
        <w:rPr>
          <w:rPrChange w:id="699" w:author="Samaneh" w:date="2017-03-23T00:56:00Z">
            <w:rPr/>
          </w:rPrChange>
        </w:rPr>
        <w:pPrChange w:id="700" w:author="Samaneh" w:date="2017-03-23T00:56:00Z">
          <w:pPr>
            <w:pStyle w:val="BodyText"/>
            <w:numPr>
              <w:numId w:val="9"/>
            </w:numPr>
            <w:spacing w:line="360" w:lineRule="auto"/>
            <w:ind w:left="720" w:hanging="360"/>
          </w:pPr>
        </w:pPrChange>
      </w:pPr>
      <w:ins w:id="701" w:author="Samaneh" w:date="2017-03-23T00:56:00Z">
        <w:r>
          <w:t>Department emails (job posting)</w:t>
        </w:r>
      </w:ins>
    </w:p>
    <w:p w:rsidR="00A3240D" w:rsidRDefault="00A3240D" w:rsidP="00F2585A">
      <w:pPr>
        <w:pStyle w:val="BodyText"/>
        <w:numPr>
          <w:ilvl w:val="0"/>
          <w:numId w:val="9"/>
        </w:numPr>
        <w:rPr>
          <w:ins w:id="702" w:author="Samaneh" w:date="2017-03-23T00:56:00Z"/>
        </w:rPr>
        <w:pPrChange w:id="703" w:author="Samaneh" w:date="2017-03-23T00:02:00Z">
          <w:pPr>
            <w:pStyle w:val="BodyText"/>
            <w:numPr>
              <w:numId w:val="9"/>
            </w:numPr>
            <w:spacing w:line="360" w:lineRule="auto"/>
            <w:ind w:left="720" w:hanging="360"/>
          </w:pPr>
        </w:pPrChange>
      </w:pPr>
      <w:r w:rsidRPr="00A3240D">
        <w:t xml:space="preserve">What tools do you use to post activities or questions and why do they choose them? </w:t>
      </w:r>
    </w:p>
    <w:p w:rsidR="00C15ED1" w:rsidRDefault="00C15ED1" w:rsidP="00C15ED1">
      <w:pPr>
        <w:pStyle w:val="BodyText"/>
        <w:numPr>
          <w:ilvl w:val="0"/>
          <w:numId w:val="11"/>
        </w:numPr>
        <w:rPr>
          <w:ins w:id="704" w:author="Samaneh" w:date="2017-03-23T00:56:00Z"/>
        </w:rPr>
        <w:pPrChange w:id="705" w:author="Samaneh" w:date="2017-03-23T00:56:00Z">
          <w:pPr>
            <w:pStyle w:val="ListParagraph"/>
            <w:numPr>
              <w:numId w:val="9"/>
            </w:numPr>
            <w:ind w:hanging="360"/>
          </w:pPr>
        </w:pPrChange>
      </w:pPr>
      <w:ins w:id="706" w:author="Samaneh" w:date="2017-03-23T00:56:00Z">
        <w:r>
          <w:t xml:space="preserve">Post questions on class Facebook page. </w:t>
        </w:r>
      </w:ins>
    </w:p>
    <w:p w:rsidR="00C15ED1" w:rsidRDefault="00C15ED1" w:rsidP="00C15ED1">
      <w:pPr>
        <w:pStyle w:val="BodyText"/>
        <w:numPr>
          <w:ilvl w:val="0"/>
          <w:numId w:val="11"/>
        </w:numPr>
        <w:rPr>
          <w:ins w:id="707" w:author="Samaneh" w:date="2017-03-23T00:56:00Z"/>
        </w:rPr>
        <w:pPrChange w:id="708" w:author="Samaneh" w:date="2017-03-23T00:56:00Z">
          <w:pPr>
            <w:pStyle w:val="ListParagraph"/>
            <w:ind w:left="1800"/>
          </w:pPr>
        </w:pPrChange>
      </w:pPr>
      <w:ins w:id="709" w:author="Samaneh" w:date="2017-03-23T00:56:00Z">
        <w:r>
          <w:t>Reason: people in the group are from the same field</w:t>
        </w:r>
      </w:ins>
    </w:p>
    <w:p w:rsidR="00C15ED1" w:rsidRPr="00FE5E8B" w:rsidRDefault="00C15ED1" w:rsidP="00C15ED1">
      <w:pPr>
        <w:pStyle w:val="BodyText"/>
        <w:numPr>
          <w:ilvl w:val="0"/>
          <w:numId w:val="11"/>
        </w:numPr>
        <w:rPr>
          <w:ins w:id="710" w:author="Samaneh" w:date="2017-03-23T00:56:00Z"/>
        </w:rPr>
        <w:pPrChange w:id="711" w:author="Samaneh" w:date="2017-03-23T00:56:00Z">
          <w:pPr>
            <w:pStyle w:val="ListParagraph"/>
            <w:numPr>
              <w:numId w:val="9"/>
            </w:numPr>
            <w:ind w:hanging="360"/>
          </w:pPr>
        </w:pPrChange>
      </w:pPr>
      <w:ins w:id="712" w:author="Samaneh" w:date="2017-03-23T00:56:00Z">
        <w:r>
          <w:t>Post question on vin.com (a website that every veterinarian around the world can share their knowledge)</w:t>
        </w:r>
      </w:ins>
    </w:p>
    <w:p w:rsidR="00C15ED1" w:rsidDel="00C15ED1" w:rsidRDefault="00C15ED1" w:rsidP="00C15ED1">
      <w:pPr>
        <w:pStyle w:val="BodyText"/>
        <w:ind w:left="720"/>
        <w:rPr>
          <w:del w:id="713" w:author="Samaneh" w:date="2017-03-23T00:56:00Z"/>
        </w:rPr>
        <w:pPrChange w:id="714" w:author="Samaneh" w:date="2017-03-23T00:56:00Z">
          <w:pPr>
            <w:pStyle w:val="BodyText"/>
            <w:numPr>
              <w:numId w:val="9"/>
            </w:numPr>
            <w:spacing w:line="360" w:lineRule="auto"/>
            <w:ind w:left="720" w:hanging="360"/>
          </w:pPr>
        </w:pPrChange>
      </w:pPr>
    </w:p>
    <w:p w:rsidR="00A3240D" w:rsidRDefault="00A3240D" w:rsidP="00F2585A">
      <w:pPr>
        <w:pStyle w:val="BodyText"/>
        <w:numPr>
          <w:ilvl w:val="0"/>
          <w:numId w:val="9"/>
        </w:numPr>
        <w:rPr>
          <w:ins w:id="715" w:author="Samaneh" w:date="2017-03-23T00:56:00Z"/>
        </w:rPr>
        <w:pPrChange w:id="716" w:author="Samaneh" w:date="2017-03-23T00:02:00Z">
          <w:pPr>
            <w:pStyle w:val="BodyText"/>
            <w:numPr>
              <w:numId w:val="9"/>
            </w:numPr>
            <w:spacing w:line="360" w:lineRule="auto"/>
            <w:ind w:left="720" w:hanging="360"/>
          </w:pPr>
        </w:pPrChange>
      </w:pPr>
      <w:r w:rsidRPr="00A3240D">
        <w:t xml:space="preserve">What are your favorite features in social apps (Facebook, twitter, etc.)? </w:t>
      </w:r>
    </w:p>
    <w:p w:rsidR="00C15ED1" w:rsidRPr="00FF0F72" w:rsidRDefault="00C15ED1" w:rsidP="00C15ED1">
      <w:pPr>
        <w:pStyle w:val="BodyText"/>
        <w:numPr>
          <w:ilvl w:val="0"/>
          <w:numId w:val="11"/>
        </w:numPr>
        <w:rPr>
          <w:ins w:id="717" w:author="Samaneh" w:date="2017-03-23T00:57:00Z"/>
        </w:rPr>
        <w:pPrChange w:id="718" w:author="Samaneh" w:date="2017-03-23T00:57:00Z">
          <w:pPr>
            <w:pStyle w:val="ListParagraph"/>
            <w:numPr>
              <w:numId w:val="9"/>
            </w:numPr>
            <w:ind w:hanging="360"/>
          </w:pPr>
        </w:pPrChange>
      </w:pPr>
      <w:ins w:id="719" w:author="Samaneh" w:date="2017-03-23T00:57:00Z">
        <w:r>
          <w:t>Facebook, (most of her friends are using it, so she can keep in touch with her friends through it)</w:t>
        </w:r>
      </w:ins>
    </w:p>
    <w:p w:rsidR="00C15ED1" w:rsidDel="00C15ED1" w:rsidRDefault="00C15ED1" w:rsidP="00C15ED1">
      <w:pPr>
        <w:pStyle w:val="BodyText"/>
        <w:ind w:left="720"/>
        <w:rPr>
          <w:del w:id="720" w:author="Samaneh" w:date="2017-03-23T00:57:00Z"/>
        </w:rPr>
        <w:pPrChange w:id="721" w:author="Samaneh" w:date="2017-03-23T00:57:00Z">
          <w:pPr>
            <w:pStyle w:val="BodyText"/>
            <w:numPr>
              <w:numId w:val="9"/>
            </w:numPr>
            <w:spacing w:line="360" w:lineRule="auto"/>
            <w:ind w:left="720" w:hanging="360"/>
          </w:pPr>
        </w:pPrChange>
      </w:pPr>
    </w:p>
    <w:p w:rsidR="00A3240D" w:rsidRDefault="00A3240D" w:rsidP="00F2585A">
      <w:pPr>
        <w:pStyle w:val="BodyText"/>
        <w:numPr>
          <w:ilvl w:val="0"/>
          <w:numId w:val="9"/>
        </w:numPr>
        <w:rPr>
          <w:ins w:id="722" w:author="Samaneh" w:date="2017-03-23T00:57:00Z"/>
        </w:rPr>
        <w:pPrChange w:id="723" w:author="Samaneh" w:date="2017-03-23T00:02:00Z">
          <w:pPr>
            <w:pStyle w:val="BodyText"/>
            <w:numPr>
              <w:numId w:val="9"/>
            </w:numPr>
            <w:spacing w:line="360" w:lineRule="auto"/>
            <w:ind w:left="720" w:hanging="360"/>
          </w:pPr>
        </w:pPrChange>
      </w:pPr>
      <w:r w:rsidRPr="00A3240D">
        <w:t xml:space="preserve">What kind of information are grad students interested in.? </w:t>
      </w:r>
    </w:p>
    <w:p w:rsidR="00F224A3" w:rsidRDefault="00F224A3" w:rsidP="00F224A3">
      <w:pPr>
        <w:pStyle w:val="BodyText"/>
        <w:numPr>
          <w:ilvl w:val="0"/>
          <w:numId w:val="11"/>
        </w:numPr>
        <w:pPrChange w:id="724" w:author="Samaneh" w:date="2017-03-23T00:57:00Z">
          <w:pPr>
            <w:pStyle w:val="BodyText"/>
            <w:numPr>
              <w:numId w:val="9"/>
            </w:numPr>
            <w:spacing w:line="360" w:lineRule="auto"/>
            <w:ind w:left="720" w:hanging="360"/>
          </w:pPr>
        </w:pPrChange>
      </w:pPr>
      <w:ins w:id="725" w:author="Samaneh" w:date="2017-03-23T00:57:00Z">
        <w:r>
          <w:tab/>
          <w:t>Job openings, the prospect of her major</w:t>
        </w:r>
      </w:ins>
    </w:p>
    <w:p w:rsidR="00A3240D" w:rsidRDefault="00A3240D" w:rsidP="00F2585A">
      <w:pPr>
        <w:pStyle w:val="BodyText"/>
        <w:numPr>
          <w:ilvl w:val="0"/>
          <w:numId w:val="9"/>
        </w:numPr>
        <w:rPr>
          <w:ins w:id="726" w:author="Samaneh" w:date="2017-03-23T00:57:00Z"/>
        </w:rPr>
        <w:pPrChange w:id="727" w:author="Samaneh" w:date="2017-03-23T00:02:00Z">
          <w:pPr>
            <w:pStyle w:val="BodyText"/>
            <w:numPr>
              <w:numId w:val="9"/>
            </w:numPr>
            <w:spacing w:line="360" w:lineRule="auto"/>
            <w:ind w:left="720" w:hanging="360"/>
          </w:pPr>
        </w:pPrChange>
      </w:pPr>
      <w:r w:rsidRPr="00A3240D">
        <w:t xml:space="preserve">What kind of topics are you mostly use when talk to other grad students? </w:t>
      </w:r>
    </w:p>
    <w:p w:rsidR="00F224A3" w:rsidRDefault="00F224A3" w:rsidP="00F224A3">
      <w:pPr>
        <w:pStyle w:val="BodyText"/>
        <w:numPr>
          <w:ilvl w:val="0"/>
          <w:numId w:val="11"/>
        </w:numPr>
        <w:rPr>
          <w:ins w:id="728" w:author="Samaneh" w:date="2017-03-23T00:57:00Z"/>
        </w:rPr>
        <w:pPrChange w:id="729" w:author="Samaneh" w:date="2017-03-23T00:57:00Z">
          <w:pPr>
            <w:pStyle w:val="ListParagraph"/>
            <w:numPr>
              <w:numId w:val="9"/>
            </w:numPr>
            <w:ind w:hanging="360"/>
          </w:pPr>
        </w:pPrChange>
      </w:pPr>
      <w:ins w:id="730" w:author="Samaneh" w:date="2017-03-23T00:57:00Z">
        <w:r>
          <w:t>Study session</w:t>
        </w:r>
      </w:ins>
    </w:p>
    <w:p w:rsidR="00F224A3" w:rsidRDefault="00F224A3" w:rsidP="00F224A3">
      <w:pPr>
        <w:pStyle w:val="BodyText"/>
        <w:numPr>
          <w:ilvl w:val="0"/>
          <w:numId w:val="11"/>
        </w:numPr>
        <w:rPr>
          <w:ins w:id="731" w:author="Samaneh" w:date="2017-03-23T00:57:00Z"/>
        </w:rPr>
        <w:pPrChange w:id="732" w:author="Samaneh" w:date="2017-03-23T00:57:00Z">
          <w:pPr>
            <w:pStyle w:val="ListParagraph"/>
            <w:numPr>
              <w:numId w:val="9"/>
            </w:numPr>
            <w:ind w:hanging="360"/>
          </w:pPr>
        </w:pPrChange>
      </w:pPr>
      <w:ins w:id="733" w:author="Samaneh" w:date="2017-03-23T00:57:00Z">
        <w:r>
          <w:t>Movies</w:t>
        </w:r>
      </w:ins>
    </w:p>
    <w:p w:rsidR="00F224A3" w:rsidRPr="00FF0F72" w:rsidRDefault="00F224A3" w:rsidP="00F224A3">
      <w:pPr>
        <w:pStyle w:val="BodyText"/>
        <w:numPr>
          <w:ilvl w:val="0"/>
          <w:numId w:val="11"/>
        </w:numPr>
        <w:rPr>
          <w:ins w:id="734" w:author="Samaneh" w:date="2017-03-23T00:57:00Z"/>
        </w:rPr>
        <w:pPrChange w:id="735" w:author="Samaneh" w:date="2017-03-23T00:57:00Z">
          <w:pPr>
            <w:pStyle w:val="ListParagraph"/>
            <w:numPr>
              <w:numId w:val="9"/>
            </w:numPr>
            <w:ind w:hanging="360"/>
          </w:pPr>
        </w:pPrChange>
      </w:pPr>
      <w:ins w:id="736" w:author="Samaneh" w:date="2017-03-23T00:57:00Z">
        <w:r>
          <w:t>A</w:t>
        </w:r>
        <w:r>
          <w:t xml:space="preserve">cademic subjects </w:t>
        </w:r>
      </w:ins>
    </w:p>
    <w:p w:rsidR="00F224A3" w:rsidDel="00F224A3" w:rsidRDefault="00F224A3" w:rsidP="00F224A3">
      <w:pPr>
        <w:pStyle w:val="BodyText"/>
        <w:ind w:left="360"/>
        <w:rPr>
          <w:del w:id="737" w:author="Samaneh" w:date="2017-03-23T00:57:00Z"/>
        </w:rPr>
        <w:pPrChange w:id="738" w:author="Samaneh" w:date="2017-03-23T00:57:00Z">
          <w:pPr>
            <w:pStyle w:val="BodyText"/>
            <w:numPr>
              <w:numId w:val="9"/>
            </w:numPr>
            <w:spacing w:line="360" w:lineRule="auto"/>
            <w:ind w:left="720" w:hanging="360"/>
          </w:pPr>
        </w:pPrChange>
      </w:pPr>
    </w:p>
    <w:p w:rsidR="00A3240D" w:rsidRDefault="00A3240D" w:rsidP="00F2585A">
      <w:pPr>
        <w:pStyle w:val="BodyText"/>
        <w:numPr>
          <w:ilvl w:val="0"/>
          <w:numId w:val="9"/>
        </w:numPr>
        <w:rPr>
          <w:ins w:id="739" w:author="Samaneh" w:date="2017-03-23T00:58:00Z"/>
        </w:rPr>
        <w:pPrChange w:id="740" w:author="Samaneh" w:date="2017-03-23T00:02:00Z">
          <w:pPr>
            <w:pStyle w:val="BodyText"/>
            <w:numPr>
              <w:numId w:val="9"/>
            </w:numPr>
            <w:spacing w:line="360" w:lineRule="auto"/>
            <w:ind w:left="720" w:hanging="360"/>
          </w:pPr>
        </w:pPrChange>
      </w:pPr>
      <w:r w:rsidRPr="00A3240D">
        <w:t>What do you expect from a</w:t>
      </w:r>
      <w:ins w:id="741" w:author="Samaneh" w:date="2017-03-22T23:42:00Z">
        <w:r w:rsidR="00255D63">
          <w:t>n</w:t>
        </w:r>
      </w:ins>
      <w:r w:rsidRPr="00A3240D">
        <w:t xml:space="preserve"> EECS grad app?</w:t>
      </w:r>
    </w:p>
    <w:p w:rsidR="00F224A3" w:rsidRDefault="00F224A3" w:rsidP="00F224A3">
      <w:pPr>
        <w:pStyle w:val="BodyText"/>
        <w:numPr>
          <w:ilvl w:val="0"/>
          <w:numId w:val="11"/>
        </w:numPr>
        <w:rPr>
          <w:ins w:id="742" w:author="Samaneh" w:date="2017-03-23T00:58:00Z"/>
        </w:rPr>
        <w:pPrChange w:id="743" w:author="Samaneh" w:date="2017-03-23T00:58:00Z">
          <w:pPr>
            <w:pStyle w:val="BodyText"/>
            <w:numPr>
              <w:numId w:val="9"/>
            </w:numPr>
            <w:ind w:left="720" w:hanging="360"/>
          </w:pPr>
        </w:pPrChange>
      </w:pPr>
      <w:ins w:id="744" w:author="Samaneh" w:date="2017-03-23T00:58:00Z">
        <w:r>
          <w:t xml:space="preserve">Schedule </w:t>
        </w:r>
        <w:r>
          <w:t>Study session</w:t>
        </w:r>
      </w:ins>
    </w:p>
    <w:p w:rsidR="00F224A3" w:rsidRDefault="00F224A3" w:rsidP="00F224A3">
      <w:pPr>
        <w:pStyle w:val="BodyText"/>
        <w:numPr>
          <w:ilvl w:val="0"/>
          <w:numId w:val="11"/>
        </w:numPr>
        <w:rPr>
          <w:ins w:id="745" w:author="Samaneh" w:date="2017-03-23T00:58:00Z"/>
        </w:rPr>
        <w:pPrChange w:id="746" w:author="Samaneh" w:date="2017-03-23T00:58:00Z">
          <w:pPr>
            <w:pStyle w:val="BodyText"/>
            <w:numPr>
              <w:numId w:val="9"/>
            </w:numPr>
            <w:ind w:left="720" w:hanging="360"/>
          </w:pPr>
        </w:pPrChange>
      </w:pPr>
      <w:ins w:id="747" w:author="Samaneh" w:date="2017-03-23T00:58:00Z">
        <w:r>
          <w:t>Movies</w:t>
        </w:r>
        <w:r>
          <w:t xml:space="preserve"> recommendation</w:t>
        </w:r>
      </w:ins>
    </w:p>
    <w:p w:rsidR="00F224A3" w:rsidRPr="00FF0F72" w:rsidRDefault="00F224A3" w:rsidP="00F224A3">
      <w:pPr>
        <w:pStyle w:val="BodyText"/>
        <w:numPr>
          <w:ilvl w:val="0"/>
          <w:numId w:val="11"/>
        </w:numPr>
        <w:rPr>
          <w:ins w:id="748" w:author="Samaneh" w:date="2017-03-23T00:58:00Z"/>
        </w:rPr>
        <w:pPrChange w:id="749" w:author="Samaneh" w:date="2017-03-23T00:58:00Z">
          <w:pPr>
            <w:pStyle w:val="BodyText"/>
            <w:numPr>
              <w:numId w:val="9"/>
            </w:numPr>
            <w:ind w:left="720" w:hanging="360"/>
          </w:pPr>
        </w:pPrChange>
      </w:pPr>
      <w:ins w:id="750" w:author="Samaneh" w:date="2017-03-23T00:58:00Z">
        <w:r>
          <w:t>Not allowing strangers to send messages</w:t>
        </w:r>
      </w:ins>
    </w:p>
    <w:p w:rsidR="00F224A3" w:rsidRPr="00A3240D" w:rsidRDefault="00F224A3" w:rsidP="00F224A3">
      <w:pPr>
        <w:pStyle w:val="BodyText"/>
        <w:ind w:left="720"/>
        <w:pPrChange w:id="751" w:author="Samaneh" w:date="2017-03-23T00:58:00Z">
          <w:pPr>
            <w:pStyle w:val="BodyText"/>
            <w:numPr>
              <w:numId w:val="9"/>
            </w:numPr>
            <w:spacing w:line="360" w:lineRule="auto"/>
            <w:ind w:left="720" w:hanging="360"/>
          </w:pPr>
        </w:pPrChange>
      </w:pPr>
    </w:p>
    <w:p w:rsidR="00A3240D" w:rsidRPr="00395AEE" w:rsidRDefault="00A3240D" w:rsidP="00F2585A">
      <w:pPr>
        <w:spacing w:line="240" w:lineRule="auto"/>
        <w:rPr>
          <w:b/>
          <w:bCs/>
        </w:rPr>
        <w:pPrChange w:id="752" w:author="Samaneh" w:date="2017-03-23T00:02:00Z">
          <w:pPr>
            <w:spacing w:line="360" w:lineRule="auto"/>
          </w:pPr>
        </w:pPrChange>
      </w:pPr>
    </w:p>
    <w:p w:rsidR="008B6F95" w:rsidRPr="008B6F95" w:rsidRDefault="008B6F95" w:rsidP="00F2585A">
      <w:pPr>
        <w:spacing w:line="240" w:lineRule="auto"/>
        <w:pPrChange w:id="753" w:author="Samaneh" w:date="2017-03-23T00:02:00Z">
          <w:pPr>
            <w:spacing w:line="360" w:lineRule="auto"/>
          </w:pPr>
        </w:pPrChange>
      </w:pPr>
    </w:p>
    <w:p w:rsidR="00CB3072" w:rsidRPr="00143528" w:rsidRDefault="00CB3072" w:rsidP="00F2585A">
      <w:pPr>
        <w:spacing w:line="240" w:lineRule="auto"/>
        <w:rPr>
          <w:rFonts w:ascii="Calibri" w:hAnsi="Calibri" w:cs="Calibri"/>
          <w:sz w:val="24"/>
          <w:szCs w:val="24"/>
        </w:rPr>
        <w:pPrChange w:id="754" w:author="Samaneh" w:date="2017-03-23T00:02:00Z">
          <w:pPr>
            <w:spacing w:line="360" w:lineRule="auto"/>
          </w:pPr>
        </w:pPrChange>
      </w:pPr>
    </w:p>
    <w:sectPr w:rsidR="00CB3072" w:rsidRPr="001435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4E" w:rsidRDefault="005B5F4E" w:rsidP="00143528">
      <w:pPr>
        <w:spacing w:line="240" w:lineRule="auto"/>
      </w:pPr>
      <w:r>
        <w:separator/>
      </w:r>
    </w:p>
  </w:endnote>
  <w:endnote w:type="continuationSeparator" w:id="0">
    <w:p w:rsidR="005B5F4E" w:rsidRDefault="005B5F4E" w:rsidP="00143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4E" w:rsidRDefault="005B5F4E" w:rsidP="00143528">
      <w:pPr>
        <w:spacing w:line="240" w:lineRule="auto"/>
      </w:pPr>
      <w:r>
        <w:separator/>
      </w:r>
    </w:p>
  </w:footnote>
  <w:footnote w:type="continuationSeparator" w:id="0">
    <w:p w:rsidR="005B5F4E" w:rsidRDefault="005B5F4E" w:rsidP="001435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7C4"/>
    <w:multiLevelType w:val="hybridMultilevel"/>
    <w:tmpl w:val="2A9612D2"/>
    <w:lvl w:ilvl="0" w:tplc="A784FD54">
      <w:start w:val="1"/>
      <w:numFmt w:val="lowerLetter"/>
      <w:lvlText w:val="%1)"/>
      <w:lvlJc w:val="left"/>
      <w:pPr>
        <w:ind w:left="720" w:hanging="360"/>
      </w:pPr>
      <w:rPr>
        <w:rFonts w:ascii="Times New Roman" w:eastAsia="Times New Roman" w:hAnsi="Times New Roman" w:cs="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3D5"/>
    <w:multiLevelType w:val="hybridMultilevel"/>
    <w:tmpl w:val="89A03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D7A22"/>
    <w:multiLevelType w:val="hybridMultilevel"/>
    <w:tmpl w:val="B2144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A73AED"/>
    <w:multiLevelType w:val="hybridMultilevel"/>
    <w:tmpl w:val="4F863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53D34"/>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923D7"/>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40CE3"/>
    <w:multiLevelType w:val="hybridMultilevel"/>
    <w:tmpl w:val="4F863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338B9"/>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511E2"/>
    <w:multiLevelType w:val="hybridMultilevel"/>
    <w:tmpl w:val="720C99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575EF"/>
    <w:multiLevelType w:val="hybridMultilevel"/>
    <w:tmpl w:val="4F863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B5208"/>
    <w:multiLevelType w:val="hybridMultilevel"/>
    <w:tmpl w:val="B3E273E0"/>
    <w:lvl w:ilvl="0" w:tplc="3E406E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7FD3D46"/>
    <w:multiLevelType w:val="hybridMultilevel"/>
    <w:tmpl w:val="0F385B3A"/>
    <w:lvl w:ilvl="0" w:tplc="2394717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93FAC"/>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24996"/>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C5533"/>
    <w:multiLevelType w:val="hybridMultilevel"/>
    <w:tmpl w:val="0D90A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96469"/>
    <w:multiLevelType w:val="hybridMultilevel"/>
    <w:tmpl w:val="F6C0EE0C"/>
    <w:lvl w:ilvl="0" w:tplc="73E2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1530D0"/>
    <w:multiLevelType w:val="hybridMultilevel"/>
    <w:tmpl w:val="7502396A"/>
    <w:lvl w:ilvl="0" w:tplc="5900B3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5"/>
  </w:num>
  <w:num w:numId="3">
    <w:abstractNumId w:val="5"/>
  </w:num>
  <w:num w:numId="4">
    <w:abstractNumId w:val="4"/>
  </w:num>
  <w:num w:numId="5">
    <w:abstractNumId w:val="12"/>
  </w:num>
  <w:num w:numId="6">
    <w:abstractNumId w:val="0"/>
  </w:num>
  <w:num w:numId="7">
    <w:abstractNumId w:val="9"/>
  </w:num>
  <w:num w:numId="8">
    <w:abstractNumId w:val="6"/>
  </w:num>
  <w:num w:numId="9">
    <w:abstractNumId w:val="3"/>
  </w:num>
  <w:num w:numId="10">
    <w:abstractNumId w:val="1"/>
  </w:num>
  <w:num w:numId="11">
    <w:abstractNumId w:val="8"/>
  </w:num>
  <w:num w:numId="12">
    <w:abstractNumId w:val="11"/>
  </w:num>
  <w:num w:numId="13">
    <w:abstractNumId w:val="2"/>
  </w:num>
  <w:num w:numId="14">
    <w:abstractNumId w:val="14"/>
  </w:num>
  <w:num w:numId="15">
    <w:abstractNumId w:val="7"/>
  </w:num>
  <w:num w:numId="16">
    <w:abstractNumId w:val="1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aneh">
    <w15:presenceInfo w15:providerId="None" w15:userId="Saman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E3"/>
    <w:rsid w:val="00043866"/>
    <w:rsid w:val="00056E7A"/>
    <w:rsid w:val="000740F8"/>
    <w:rsid w:val="00094A53"/>
    <w:rsid w:val="000F159F"/>
    <w:rsid w:val="00143528"/>
    <w:rsid w:val="00155F6F"/>
    <w:rsid w:val="0016694F"/>
    <w:rsid w:val="0021697A"/>
    <w:rsid w:val="00255D63"/>
    <w:rsid w:val="00274AFE"/>
    <w:rsid w:val="00282329"/>
    <w:rsid w:val="002973E9"/>
    <w:rsid w:val="002A4EBB"/>
    <w:rsid w:val="00350F7F"/>
    <w:rsid w:val="00354691"/>
    <w:rsid w:val="003723A3"/>
    <w:rsid w:val="00382297"/>
    <w:rsid w:val="00394D17"/>
    <w:rsid w:val="00395AEE"/>
    <w:rsid w:val="003D1087"/>
    <w:rsid w:val="004C7BD8"/>
    <w:rsid w:val="005003E6"/>
    <w:rsid w:val="00507CD2"/>
    <w:rsid w:val="005645A0"/>
    <w:rsid w:val="005B5F4E"/>
    <w:rsid w:val="005D5E5D"/>
    <w:rsid w:val="005E4DB7"/>
    <w:rsid w:val="00617510"/>
    <w:rsid w:val="00660140"/>
    <w:rsid w:val="00660CCE"/>
    <w:rsid w:val="00662C76"/>
    <w:rsid w:val="00680B58"/>
    <w:rsid w:val="006D6057"/>
    <w:rsid w:val="007026E3"/>
    <w:rsid w:val="00704798"/>
    <w:rsid w:val="00714F4E"/>
    <w:rsid w:val="0072721F"/>
    <w:rsid w:val="00741EC6"/>
    <w:rsid w:val="007611D8"/>
    <w:rsid w:val="00765B93"/>
    <w:rsid w:val="007822C8"/>
    <w:rsid w:val="0078326E"/>
    <w:rsid w:val="007C1214"/>
    <w:rsid w:val="007F05E0"/>
    <w:rsid w:val="008B6F95"/>
    <w:rsid w:val="008D6E5F"/>
    <w:rsid w:val="008E7CE0"/>
    <w:rsid w:val="00911CD5"/>
    <w:rsid w:val="009216A0"/>
    <w:rsid w:val="00982607"/>
    <w:rsid w:val="009843BE"/>
    <w:rsid w:val="009A6683"/>
    <w:rsid w:val="00A3240D"/>
    <w:rsid w:val="00A80574"/>
    <w:rsid w:val="00AB1BC0"/>
    <w:rsid w:val="00B00267"/>
    <w:rsid w:val="00B259BC"/>
    <w:rsid w:val="00B412BA"/>
    <w:rsid w:val="00B8478B"/>
    <w:rsid w:val="00BE50D3"/>
    <w:rsid w:val="00C02CBE"/>
    <w:rsid w:val="00C15ED1"/>
    <w:rsid w:val="00C16828"/>
    <w:rsid w:val="00C3430E"/>
    <w:rsid w:val="00CB3072"/>
    <w:rsid w:val="00CD2EEA"/>
    <w:rsid w:val="00D02F64"/>
    <w:rsid w:val="00D32472"/>
    <w:rsid w:val="00D6574B"/>
    <w:rsid w:val="00DF2334"/>
    <w:rsid w:val="00E40F36"/>
    <w:rsid w:val="00E5173C"/>
    <w:rsid w:val="00EA2E0E"/>
    <w:rsid w:val="00EA4683"/>
    <w:rsid w:val="00EC217D"/>
    <w:rsid w:val="00F224A3"/>
    <w:rsid w:val="00F2585A"/>
    <w:rsid w:val="00F664CD"/>
    <w:rsid w:val="00FE5575"/>
    <w:rsid w:val="00FF0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DCC3"/>
  <w15:chartTrackingRefBased/>
  <w15:docId w15:val="{1B3413AE-95AD-4CBB-99B2-1569AFF6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528"/>
    <w:pPr>
      <w:spacing w:after="0" w:line="276" w:lineRule="auto"/>
    </w:pPr>
    <w:rPr>
      <w:rFonts w:ascii="Arial" w:eastAsia="Arial" w:hAnsi="Arial" w:cs="Arial"/>
      <w:color w:val="000000"/>
      <w:lang w:eastAsia="en-US"/>
    </w:rPr>
  </w:style>
  <w:style w:type="paragraph" w:styleId="Heading1">
    <w:name w:val="heading 1"/>
    <w:basedOn w:val="Normal"/>
    <w:next w:val="Normal"/>
    <w:link w:val="Heading1Char"/>
    <w:uiPriority w:val="9"/>
    <w:qFormat/>
    <w:rsid w:val="00CB30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5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528"/>
    <w:pPr>
      <w:tabs>
        <w:tab w:val="center" w:pos="4320"/>
        <w:tab w:val="right" w:pos="8640"/>
      </w:tabs>
      <w:spacing w:line="240" w:lineRule="auto"/>
    </w:pPr>
  </w:style>
  <w:style w:type="character" w:customStyle="1" w:styleId="HeaderChar">
    <w:name w:val="Header Char"/>
    <w:basedOn w:val="DefaultParagraphFont"/>
    <w:link w:val="Header"/>
    <w:uiPriority w:val="99"/>
    <w:rsid w:val="00143528"/>
  </w:style>
  <w:style w:type="paragraph" w:styleId="Footer">
    <w:name w:val="footer"/>
    <w:basedOn w:val="Normal"/>
    <w:link w:val="FooterChar"/>
    <w:uiPriority w:val="99"/>
    <w:unhideWhenUsed/>
    <w:rsid w:val="00143528"/>
    <w:pPr>
      <w:tabs>
        <w:tab w:val="center" w:pos="4320"/>
        <w:tab w:val="right" w:pos="8640"/>
      </w:tabs>
      <w:spacing w:line="240" w:lineRule="auto"/>
    </w:pPr>
  </w:style>
  <w:style w:type="character" w:customStyle="1" w:styleId="FooterChar">
    <w:name w:val="Footer Char"/>
    <w:basedOn w:val="DefaultParagraphFont"/>
    <w:link w:val="Footer"/>
    <w:uiPriority w:val="99"/>
    <w:rsid w:val="00143528"/>
  </w:style>
  <w:style w:type="character" w:customStyle="1" w:styleId="Heading2Char">
    <w:name w:val="Heading 2 Char"/>
    <w:basedOn w:val="DefaultParagraphFont"/>
    <w:link w:val="Heading2"/>
    <w:uiPriority w:val="9"/>
    <w:rsid w:val="0014352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714F4E"/>
    <w:pPr>
      <w:ind w:left="720"/>
      <w:contextualSpacing/>
    </w:pPr>
  </w:style>
  <w:style w:type="character" w:styleId="Hyperlink">
    <w:name w:val="Hyperlink"/>
    <w:basedOn w:val="DefaultParagraphFont"/>
    <w:uiPriority w:val="99"/>
    <w:unhideWhenUsed/>
    <w:rsid w:val="00FF0F72"/>
    <w:rPr>
      <w:color w:val="0563C1" w:themeColor="hyperlink"/>
      <w:u w:val="single"/>
    </w:rPr>
  </w:style>
  <w:style w:type="character" w:customStyle="1" w:styleId="Mention">
    <w:name w:val="Mention"/>
    <w:basedOn w:val="DefaultParagraphFont"/>
    <w:uiPriority w:val="99"/>
    <w:semiHidden/>
    <w:unhideWhenUsed/>
    <w:rsid w:val="00FF0F72"/>
    <w:rPr>
      <w:color w:val="2B579A"/>
      <w:shd w:val="clear" w:color="auto" w:fill="E6E6E6"/>
    </w:rPr>
  </w:style>
  <w:style w:type="paragraph" w:styleId="BalloonText">
    <w:name w:val="Balloon Text"/>
    <w:basedOn w:val="Normal"/>
    <w:link w:val="BalloonTextChar"/>
    <w:uiPriority w:val="99"/>
    <w:semiHidden/>
    <w:unhideWhenUsed/>
    <w:rsid w:val="00394D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D17"/>
    <w:rPr>
      <w:rFonts w:ascii="Segoe UI" w:eastAsia="Arial" w:hAnsi="Segoe UI" w:cs="Segoe UI"/>
      <w:color w:val="000000"/>
      <w:sz w:val="18"/>
      <w:szCs w:val="18"/>
      <w:lang w:eastAsia="en-US"/>
    </w:rPr>
  </w:style>
  <w:style w:type="character" w:customStyle="1" w:styleId="Heading1Char">
    <w:name w:val="Heading 1 Char"/>
    <w:basedOn w:val="DefaultParagraphFont"/>
    <w:link w:val="Heading1"/>
    <w:uiPriority w:val="9"/>
    <w:rsid w:val="00CB3072"/>
    <w:rPr>
      <w:rFonts w:asciiTheme="majorHAnsi" w:eastAsiaTheme="majorEastAsia" w:hAnsiTheme="majorHAnsi" w:cstheme="majorBidi"/>
      <w:color w:val="2F5496" w:themeColor="accent1" w:themeShade="BF"/>
      <w:sz w:val="32"/>
      <w:szCs w:val="32"/>
      <w:lang w:eastAsia="en-US"/>
    </w:rPr>
  </w:style>
  <w:style w:type="paragraph" w:styleId="BodyText">
    <w:name w:val="Body Text"/>
    <w:basedOn w:val="Normal"/>
    <w:link w:val="BodyTextChar"/>
    <w:semiHidden/>
    <w:rsid w:val="00911CD5"/>
    <w:pPr>
      <w:spacing w:after="120" w:line="240" w:lineRule="auto"/>
      <w:jc w:val="both"/>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911CD5"/>
    <w:rPr>
      <w:rFonts w:ascii="Times New Roman" w:eastAsia="Times New Roman" w:hAnsi="Times New Roman" w:cs="Times New Roman"/>
      <w:sz w:val="20"/>
      <w:szCs w:val="20"/>
      <w:lang w:eastAsia="en-US"/>
    </w:rPr>
  </w:style>
  <w:style w:type="paragraph" w:styleId="Title">
    <w:name w:val="Title"/>
    <w:basedOn w:val="Normal"/>
    <w:link w:val="TitleChar"/>
    <w:qFormat/>
    <w:rsid w:val="00911CD5"/>
    <w:pPr>
      <w:spacing w:before="120" w:after="120" w:line="240" w:lineRule="auto"/>
      <w:jc w:val="center"/>
    </w:pPr>
    <w:rPr>
      <w:rFonts w:eastAsia="Times New Roman" w:cs="Times New Roman"/>
      <w:b/>
      <w:color w:val="auto"/>
      <w:kern w:val="28"/>
      <w:sz w:val="24"/>
      <w:szCs w:val="20"/>
    </w:rPr>
  </w:style>
  <w:style w:type="character" w:customStyle="1" w:styleId="TitleChar">
    <w:name w:val="Title Char"/>
    <w:basedOn w:val="DefaultParagraphFont"/>
    <w:link w:val="Title"/>
    <w:rsid w:val="00911CD5"/>
    <w:rPr>
      <w:rFonts w:ascii="Arial" w:eastAsia="Times New Roman" w:hAnsi="Arial" w:cs="Times New Roman"/>
      <w:b/>
      <w:kern w:val="28"/>
      <w:sz w:val="24"/>
      <w:szCs w:val="20"/>
      <w:lang w:eastAsia="en-US"/>
    </w:rPr>
  </w:style>
  <w:style w:type="paragraph" w:customStyle="1" w:styleId="BodyTextSkip">
    <w:name w:val="Body Text Skip"/>
    <w:basedOn w:val="BodyText"/>
    <w:next w:val="BodyText"/>
    <w:rsid w:val="00911CD5"/>
    <w:pPr>
      <w:spacing w:before="120"/>
    </w:pPr>
  </w:style>
  <w:style w:type="paragraph" w:styleId="FootnoteText">
    <w:name w:val="footnote text"/>
    <w:basedOn w:val="Normal"/>
    <w:link w:val="FootnoteTextChar"/>
    <w:semiHidden/>
    <w:rsid w:val="00911CD5"/>
    <w:pPr>
      <w:spacing w:line="240" w:lineRule="auto"/>
    </w:pPr>
    <w:rPr>
      <w:rFonts w:ascii="Times New Roman" w:eastAsia="Times New Roman" w:hAnsi="Times New Roman" w:cs="Times New Roman"/>
      <w:color w:val="auto"/>
      <w:sz w:val="18"/>
      <w:szCs w:val="20"/>
    </w:rPr>
  </w:style>
  <w:style w:type="character" w:customStyle="1" w:styleId="FootnoteTextChar">
    <w:name w:val="Footnote Text Char"/>
    <w:basedOn w:val="DefaultParagraphFont"/>
    <w:link w:val="FootnoteText"/>
    <w:semiHidden/>
    <w:rsid w:val="00911CD5"/>
    <w:rPr>
      <w:rFonts w:ascii="Times New Roman" w:eastAsia="Times New Roman" w:hAnsi="Times New Roman" w:cs="Times New Roman"/>
      <w:sz w:val="18"/>
      <w:szCs w:val="20"/>
      <w:lang w:eastAsia="en-US"/>
    </w:rPr>
  </w:style>
  <w:style w:type="paragraph" w:styleId="NormalWeb">
    <w:name w:val="Normal (Web)"/>
    <w:basedOn w:val="Normal"/>
    <w:uiPriority w:val="99"/>
    <w:semiHidden/>
    <w:unhideWhenUsed/>
    <w:rsid w:val="00255D63"/>
    <w:pPr>
      <w:spacing w:after="200"/>
    </w:pPr>
    <w:rPr>
      <w:rFonts w:ascii="Times New Roman" w:eastAsiaTheme="minorEastAsia" w:hAnsi="Times New Roman" w:cs="Times New Roman"/>
      <w:color w:val="auto"/>
      <w:sz w:val="24"/>
      <w:szCs w:val="24"/>
    </w:rPr>
  </w:style>
  <w:style w:type="table" w:styleId="TableGrid">
    <w:name w:val="Table Grid"/>
    <w:basedOn w:val="TableNormal"/>
    <w:uiPriority w:val="59"/>
    <w:rsid w:val="00D02F64"/>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2F64"/>
    <w:pPr>
      <w:spacing w:after="200" w:line="240" w:lineRule="auto"/>
    </w:pPr>
    <w:rPr>
      <w:rFonts w:asciiTheme="minorHAnsi" w:eastAsiaTheme="minorEastAsia" w:hAnsiTheme="minorHAnsi" w:cstheme="minorBidi"/>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46263">
      <w:bodyDiv w:val="1"/>
      <w:marLeft w:val="0"/>
      <w:marRight w:val="0"/>
      <w:marTop w:val="0"/>
      <w:marBottom w:val="0"/>
      <w:divBdr>
        <w:top w:val="none" w:sz="0" w:space="0" w:color="auto"/>
        <w:left w:val="none" w:sz="0" w:space="0" w:color="auto"/>
        <w:bottom w:val="none" w:sz="0" w:space="0" w:color="auto"/>
        <w:right w:val="none" w:sz="0" w:space="0" w:color="auto"/>
      </w:divBdr>
    </w:div>
    <w:div w:id="1076166837">
      <w:bodyDiv w:val="1"/>
      <w:marLeft w:val="0"/>
      <w:marRight w:val="0"/>
      <w:marTop w:val="0"/>
      <w:marBottom w:val="0"/>
      <w:divBdr>
        <w:top w:val="none" w:sz="0" w:space="0" w:color="auto"/>
        <w:left w:val="none" w:sz="0" w:space="0" w:color="auto"/>
        <w:bottom w:val="none" w:sz="0" w:space="0" w:color="auto"/>
        <w:right w:val="none" w:sz="0" w:space="0" w:color="auto"/>
      </w:divBdr>
    </w:div>
    <w:div w:id="1089542009">
      <w:bodyDiv w:val="1"/>
      <w:marLeft w:val="0"/>
      <w:marRight w:val="0"/>
      <w:marTop w:val="0"/>
      <w:marBottom w:val="0"/>
      <w:divBdr>
        <w:top w:val="none" w:sz="0" w:space="0" w:color="auto"/>
        <w:left w:val="none" w:sz="0" w:space="0" w:color="auto"/>
        <w:bottom w:val="none" w:sz="0" w:space="0" w:color="auto"/>
        <w:right w:val="none" w:sz="0" w:space="0" w:color="auto"/>
      </w:divBdr>
    </w:div>
    <w:div w:id="1999965154">
      <w:bodyDiv w:val="1"/>
      <w:marLeft w:val="0"/>
      <w:marRight w:val="0"/>
      <w:marTop w:val="0"/>
      <w:marBottom w:val="0"/>
      <w:divBdr>
        <w:top w:val="none" w:sz="0" w:space="0" w:color="auto"/>
        <w:left w:val="none" w:sz="0" w:space="0" w:color="auto"/>
        <w:bottom w:val="none" w:sz="0" w:space="0" w:color="auto"/>
        <w:right w:val="none" w:sz="0" w:space="0" w:color="auto"/>
      </w:divBdr>
      <w:divsChild>
        <w:div w:id="698436810">
          <w:marLeft w:val="0"/>
          <w:marRight w:val="0"/>
          <w:marTop w:val="0"/>
          <w:marBottom w:val="0"/>
          <w:divBdr>
            <w:top w:val="none" w:sz="0" w:space="0" w:color="auto"/>
            <w:left w:val="none" w:sz="0" w:space="0" w:color="auto"/>
            <w:bottom w:val="none" w:sz="0" w:space="0" w:color="auto"/>
            <w:right w:val="none" w:sz="0" w:space="0" w:color="auto"/>
          </w:divBdr>
        </w:div>
        <w:div w:id="1982616073">
          <w:marLeft w:val="0"/>
          <w:marRight w:val="0"/>
          <w:marTop w:val="0"/>
          <w:marBottom w:val="0"/>
          <w:divBdr>
            <w:top w:val="none" w:sz="0" w:space="0" w:color="auto"/>
            <w:left w:val="none" w:sz="0" w:space="0" w:color="auto"/>
            <w:bottom w:val="none" w:sz="0" w:space="0" w:color="auto"/>
            <w:right w:val="none" w:sz="0" w:space="0" w:color="auto"/>
          </w:divBdr>
        </w:div>
        <w:div w:id="1340886454">
          <w:marLeft w:val="0"/>
          <w:marRight w:val="0"/>
          <w:marTop w:val="0"/>
          <w:marBottom w:val="0"/>
          <w:divBdr>
            <w:top w:val="none" w:sz="0" w:space="0" w:color="auto"/>
            <w:left w:val="none" w:sz="0" w:space="0" w:color="auto"/>
            <w:bottom w:val="none" w:sz="0" w:space="0" w:color="auto"/>
            <w:right w:val="none" w:sz="0" w:space="0" w:color="auto"/>
          </w:divBdr>
        </w:div>
        <w:div w:id="1674644392">
          <w:marLeft w:val="0"/>
          <w:marRight w:val="0"/>
          <w:marTop w:val="0"/>
          <w:marBottom w:val="0"/>
          <w:divBdr>
            <w:top w:val="none" w:sz="0" w:space="0" w:color="auto"/>
            <w:left w:val="none" w:sz="0" w:space="0" w:color="auto"/>
            <w:bottom w:val="none" w:sz="0" w:space="0" w:color="auto"/>
            <w:right w:val="none" w:sz="0" w:space="0" w:color="auto"/>
          </w:divBdr>
        </w:div>
        <w:div w:id="110835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Samaneh</cp:lastModifiedBy>
  <cp:revision>40</cp:revision>
  <dcterms:created xsi:type="dcterms:W3CDTF">2017-03-22T05:19:00Z</dcterms:created>
  <dcterms:modified xsi:type="dcterms:W3CDTF">2017-03-23T08:25:00Z</dcterms:modified>
</cp:coreProperties>
</file>