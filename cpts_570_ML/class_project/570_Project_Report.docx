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38B" w:rsidRDefault="00967D2F" w:rsidP="00967D2F">
      <w:pPr>
        <w:pStyle w:val="a3"/>
        <w:jc w:val="center"/>
      </w:pPr>
      <w:r>
        <w:t>Apply Support Vector Machine to Text Classification</w:t>
      </w:r>
    </w:p>
    <w:p w:rsidR="00967D2F" w:rsidRDefault="00967D2F" w:rsidP="00967D2F"/>
    <w:p w:rsidR="00967D2F" w:rsidRDefault="00967D2F" w:rsidP="00967D2F">
      <w:pPr>
        <w:pStyle w:val="1"/>
        <w:jc w:val="center"/>
        <w:rPr>
          <w:color w:val="auto"/>
        </w:rPr>
      </w:pPr>
      <w:r w:rsidRPr="00967D2F">
        <w:rPr>
          <w:color w:val="auto"/>
        </w:rPr>
        <w:t>Yang Zhang</w:t>
      </w:r>
      <w:r>
        <w:rPr>
          <w:color w:val="auto"/>
        </w:rPr>
        <w:t xml:space="preserve"> (11529139)</w:t>
      </w:r>
    </w:p>
    <w:p w:rsidR="00967D2F" w:rsidRDefault="00967D2F" w:rsidP="00967D2F"/>
    <w:p w:rsidR="00967D2F" w:rsidRDefault="00967D2F" w:rsidP="00967D2F"/>
    <w:p w:rsidR="00967D2F" w:rsidRPr="00414229" w:rsidRDefault="002E44F4" w:rsidP="00967D2F">
      <w:pPr>
        <w:rPr>
          <w:rFonts w:ascii="Times New Roman" w:hAnsi="Times New Roman" w:cs="Times New Roman"/>
          <w:b/>
          <w:sz w:val="24"/>
          <w:szCs w:val="24"/>
        </w:rPr>
      </w:pPr>
      <w:r>
        <w:rPr>
          <w:rFonts w:ascii="Times New Roman" w:hAnsi="Times New Roman" w:cs="Times New Roman"/>
          <w:b/>
          <w:sz w:val="24"/>
          <w:szCs w:val="24"/>
        </w:rPr>
        <w:t xml:space="preserve">I. </w:t>
      </w:r>
      <w:r w:rsidR="00967D2F" w:rsidRPr="00414229">
        <w:rPr>
          <w:rFonts w:ascii="Times New Roman" w:hAnsi="Times New Roman" w:cs="Times New Roman"/>
          <w:b/>
          <w:sz w:val="24"/>
          <w:szCs w:val="24"/>
        </w:rPr>
        <w:t>Abstract</w:t>
      </w:r>
      <w:r w:rsidR="00414229">
        <w:rPr>
          <w:rFonts w:ascii="Times New Roman" w:hAnsi="Times New Roman" w:cs="Times New Roman"/>
          <w:b/>
          <w:sz w:val="24"/>
          <w:szCs w:val="24"/>
        </w:rPr>
        <w:t xml:space="preserve"> </w:t>
      </w:r>
    </w:p>
    <w:p w:rsidR="008B3AE3" w:rsidRPr="00414229" w:rsidRDefault="00967D2F" w:rsidP="00967D2F">
      <w:pPr>
        <w:rPr>
          <w:rFonts w:ascii="Times New Roman" w:hAnsi="Times New Roman" w:cs="Times New Roman"/>
          <w:sz w:val="24"/>
          <w:szCs w:val="24"/>
        </w:rPr>
      </w:pPr>
      <w:r w:rsidRPr="00414229">
        <w:rPr>
          <w:rFonts w:ascii="Times New Roman" w:hAnsi="Times New Roman" w:cs="Times New Roman"/>
          <w:sz w:val="24"/>
          <w:szCs w:val="24"/>
        </w:rPr>
        <w:t>This report analyzed the feasibility of classifying texts using Support Vector Machine</w:t>
      </w:r>
      <w:r w:rsidR="008B3AE3" w:rsidRPr="00414229">
        <w:rPr>
          <w:rFonts w:ascii="Times New Roman" w:hAnsi="Times New Roman" w:cs="Times New Roman"/>
          <w:sz w:val="24"/>
          <w:szCs w:val="24"/>
        </w:rPr>
        <w:t xml:space="preserve">. In this report, I will explain the reasons why SVM is suitable to solve the text categorization problem by exploring the properties of text classification problem. In the experiment part, empirical data are provided to support the theoretical ideas. </w:t>
      </w:r>
    </w:p>
    <w:p w:rsidR="008B3AE3" w:rsidRPr="00414229" w:rsidRDefault="008B3AE3" w:rsidP="00967D2F">
      <w:pPr>
        <w:rPr>
          <w:rFonts w:ascii="Times New Roman" w:hAnsi="Times New Roman" w:cs="Times New Roman"/>
          <w:sz w:val="24"/>
          <w:szCs w:val="24"/>
        </w:rPr>
      </w:pPr>
    </w:p>
    <w:p w:rsidR="008B3AE3" w:rsidRPr="00414229" w:rsidRDefault="002E44F4" w:rsidP="00967D2F">
      <w:pPr>
        <w:rPr>
          <w:rFonts w:ascii="Times New Roman" w:hAnsi="Times New Roman" w:cs="Times New Roman"/>
          <w:sz w:val="24"/>
          <w:szCs w:val="24"/>
        </w:rPr>
      </w:pPr>
      <w:r>
        <w:rPr>
          <w:rFonts w:ascii="Times New Roman" w:hAnsi="Times New Roman" w:cs="Times New Roman"/>
          <w:b/>
          <w:sz w:val="24"/>
          <w:szCs w:val="24"/>
        </w:rPr>
        <w:t xml:space="preserve">II. </w:t>
      </w:r>
      <w:r w:rsidR="008B3AE3" w:rsidRPr="00414229">
        <w:rPr>
          <w:rFonts w:ascii="Times New Roman" w:hAnsi="Times New Roman" w:cs="Times New Roman"/>
          <w:b/>
          <w:sz w:val="24"/>
          <w:szCs w:val="24"/>
        </w:rPr>
        <w:t>Introduction</w:t>
      </w:r>
      <w:r w:rsidR="008B3AE3" w:rsidRPr="00414229">
        <w:rPr>
          <w:rFonts w:ascii="Times New Roman" w:hAnsi="Times New Roman" w:cs="Times New Roman"/>
          <w:sz w:val="24"/>
          <w:szCs w:val="24"/>
        </w:rPr>
        <w:t xml:space="preserve"> </w:t>
      </w:r>
    </w:p>
    <w:p w:rsidR="00024A19" w:rsidRPr="00414229" w:rsidRDefault="00846C83" w:rsidP="00967D2F">
      <w:pPr>
        <w:rPr>
          <w:rFonts w:ascii="Times New Roman" w:hAnsi="Times New Roman" w:cs="Times New Roman"/>
          <w:sz w:val="24"/>
          <w:szCs w:val="24"/>
        </w:rPr>
      </w:pPr>
      <w:r w:rsidRPr="00414229">
        <w:rPr>
          <w:rFonts w:ascii="Times New Roman" w:hAnsi="Times New Roman" w:cs="Times New Roman"/>
          <w:sz w:val="24"/>
          <w:szCs w:val="24"/>
        </w:rPr>
        <w:t>Tex</w:t>
      </w:r>
      <w:r w:rsidR="008B3AE3" w:rsidRPr="00414229">
        <w:rPr>
          <w:rFonts w:ascii="Times New Roman" w:hAnsi="Times New Roman" w:cs="Times New Roman"/>
          <w:sz w:val="24"/>
          <w:szCs w:val="24"/>
        </w:rPr>
        <w:t xml:space="preserve">t classification or document categorization </w:t>
      </w:r>
      <w:r w:rsidRPr="00414229">
        <w:rPr>
          <w:rFonts w:ascii="Times New Roman" w:hAnsi="Times New Roman" w:cs="Times New Roman"/>
          <w:sz w:val="24"/>
          <w:szCs w:val="24"/>
        </w:rPr>
        <w:t xml:space="preserve">is a common problem in information science and computer science. The task is to assign a document to one or more classes or categories. The media not only limits to plain text, but also is expendable to images, sound tracks, etc. With the rapid growth of online information, text classification is increasingly </w:t>
      </w:r>
      <w:r w:rsidR="00234509" w:rsidRPr="00414229">
        <w:rPr>
          <w:rFonts w:ascii="Times New Roman" w:hAnsi="Times New Roman" w:cs="Times New Roman"/>
          <w:sz w:val="24"/>
          <w:szCs w:val="24"/>
        </w:rPr>
        <w:t>important and widely used in search engine and media databases. People are already benefited from this technology, for example, they can read news by their interests without manually filtering.  I</w:t>
      </w:r>
      <w:r w:rsidR="00024A19" w:rsidRPr="00414229">
        <w:rPr>
          <w:rFonts w:ascii="Times New Roman" w:hAnsi="Times New Roman" w:cs="Times New Roman"/>
          <w:sz w:val="24"/>
          <w:szCs w:val="24"/>
        </w:rPr>
        <w:t xml:space="preserve">t will be advantageous to train a robust classifier from samples. </w:t>
      </w:r>
    </w:p>
    <w:p w:rsidR="00024A19" w:rsidRDefault="00024A19" w:rsidP="00967D2F">
      <w:pPr>
        <w:rPr>
          <w:rFonts w:ascii="Times New Roman" w:hAnsi="Times New Roman" w:cs="Times New Roman"/>
          <w:sz w:val="24"/>
          <w:szCs w:val="24"/>
        </w:rPr>
      </w:pPr>
      <w:r>
        <w:rPr>
          <w:rFonts w:ascii="Times New Roman" w:hAnsi="Times New Roman" w:cs="Times New Roman"/>
          <w:sz w:val="24"/>
          <w:szCs w:val="24"/>
        </w:rPr>
        <w:t xml:space="preserve">Naïve Bayes is a popular algorithm that commonly used for solving text classification problem. However, Naïve Bayes has its own limitation that cannot be easily overcome and there are noticeable benefits of applying support vector machines in this problem. (I will discuss this detailly in next part of the report). The approach of proving the feasibility of SVM is to compare the performance between Naïve Bayes and SVM on the same set of </w:t>
      </w:r>
      <w:r w:rsidR="0024742A">
        <w:rPr>
          <w:rFonts w:ascii="Times New Roman" w:hAnsi="Times New Roman" w:cs="Times New Roman"/>
          <w:sz w:val="24"/>
          <w:szCs w:val="24"/>
        </w:rPr>
        <w:t xml:space="preserve">classification tasks. The result will be explored in the experiment part. </w:t>
      </w:r>
      <w:r>
        <w:rPr>
          <w:rFonts w:ascii="Times New Roman" w:hAnsi="Times New Roman" w:cs="Times New Roman"/>
          <w:sz w:val="24"/>
          <w:szCs w:val="24"/>
        </w:rPr>
        <w:t xml:space="preserve">   </w:t>
      </w:r>
    </w:p>
    <w:p w:rsidR="00024A19" w:rsidRDefault="00024A19" w:rsidP="00967D2F">
      <w:pPr>
        <w:rPr>
          <w:rFonts w:ascii="Times New Roman" w:hAnsi="Times New Roman" w:cs="Times New Roman"/>
          <w:sz w:val="24"/>
          <w:szCs w:val="24"/>
        </w:rPr>
      </w:pPr>
    </w:p>
    <w:p w:rsidR="00024A19" w:rsidRPr="00414229" w:rsidRDefault="002E44F4" w:rsidP="00967D2F">
      <w:pPr>
        <w:rPr>
          <w:rFonts w:ascii="Times New Roman" w:hAnsi="Times New Roman" w:cs="Times New Roman"/>
          <w:b/>
          <w:sz w:val="24"/>
          <w:szCs w:val="24"/>
        </w:rPr>
      </w:pPr>
      <w:r>
        <w:rPr>
          <w:rFonts w:ascii="Times New Roman" w:hAnsi="Times New Roman" w:cs="Times New Roman"/>
          <w:b/>
          <w:sz w:val="24"/>
          <w:szCs w:val="24"/>
        </w:rPr>
        <w:t xml:space="preserve">III. </w:t>
      </w:r>
      <w:r w:rsidR="00024A19">
        <w:rPr>
          <w:rFonts w:ascii="Times New Roman" w:hAnsi="Times New Roman" w:cs="Times New Roman"/>
          <w:b/>
          <w:sz w:val="24"/>
          <w:szCs w:val="24"/>
        </w:rPr>
        <w:t>Problem Setup</w:t>
      </w:r>
      <w:r w:rsidR="009D2674">
        <w:rPr>
          <w:rFonts w:ascii="Times New Roman" w:hAnsi="Times New Roman" w:cs="Times New Roman"/>
          <w:b/>
          <w:sz w:val="24"/>
          <w:szCs w:val="24"/>
        </w:rPr>
        <w:t xml:space="preserve"> and T</w:t>
      </w:r>
      <w:r w:rsidR="009D2674" w:rsidRPr="00414229">
        <w:rPr>
          <w:rFonts w:ascii="Times New Roman" w:hAnsi="Times New Roman" w:cs="Times New Roman"/>
          <w:b/>
          <w:sz w:val="24"/>
          <w:szCs w:val="24"/>
        </w:rPr>
        <w:t>heoretical</w:t>
      </w:r>
      <w:r w:rsidR="009D2674">
        <w:rPr>
          <w:rFonts w:ascii="Times New Roman" w:hAnsi="Times New Roman" w:cs="Times New Roman"/>
          <w:b/>
          <w:sz w:val="24"/>
          <w:szCs w:val="24"/>
        </w:rPr>
        <w:t xml:space="preserve"> Supports </w:t>
      </w:r>
    </w:p>
    <w:p w:rsidR="006F5175" w:rsidRDefault="005156C9" w:rsidP="0024742A">
      <w:pPr>
        <w:rPr>
          <w:rFonts w:ascii="Times New Roman" w:hAnsi="Times New Roman" w:cs="Times New Roman"/>
          <w:sz w:val="24"/>
          <w:szCs w:val="24"/>
        </w:rPr>
      </w:pPr>
      <w:r>
        <w:rPr>
          <w:rFonts w:ascii="Times New Roman" w:hAnsi="Times New Roman" w:cs="Times New Roman"/>
          <w:sz w:val="24"/>
          <w:szCs w:val="24"/>
        </w:rPr>
        <w:t xml:space="preserve">The main task of text classification is to </w:t>
      </w:r>
      <w:r w:rsidR="000B6223">
        <w:rPr>
          <w:rFonts w:ascii="Times New Roman" w:hAnsi="Times New Roman" w:cs="Times New Roman"/>
          <w:sz w:val="24"/>
          <w:szCs w:val="24"/>
        </w:rPr>
        <w:t>assign a document with one or more predefined tags.</w:t>
      </w:r>
      <w:r w:rsidR="006F5175">
        <w:rPr>
          <w:rFonts w:ascii="Times New Roman" w:hAnsi="Times New Roman" w:cs="Times New Roman"/>
          <w:sz w:val="24"/>
          <w:szCs w:val="24"/>
        </w:rPr>
        <w:t xml:space="preserve"> In the matter of solving the problem by machine learning, the objective is to automatically learn classifiers from provided training examples. This is a kind of supervised learning problem, which SVM can be fitted in with general speculation. In fact, if thinking deeper, SVM should work well in text classification problem. To support the hypothesis, let’s see how merits of SVM integrate into the properties of general text classification. </w:t>
      </w:r>
    </w:p>
    <w:p w:rsidR="006F5175" w:rsidRPr="007767DD" w:rsidRDefault="00AA6D22" w:rsidP="0024742A">
      <w:pPr>
        <w:rPr>
          <w:rFonts w:ascii="Times New Roman" w:hAnsi="Times New Roman" w:cs="Times New Roman"/>
          <w:sz w:val="24"/>
          <w:szCs w:val="24"/>
        </w:rPr>
      </w:pPr>
      <w:r>
        <w:rPr>
          <w:rFonts w:ascii="Times New Roman" w:hAnsi="Times New Roman" w:cs="Times New Roman"/>
          <w:sz w:val="24"/>
          <w:szCs w:val="24"/>
        </w:rPr>
        <w:lastRenderedPageBreak/>
        <w:t>Firstly</w:t>
      </w:r>
      <w:r w:rsidR="006F5175">
        <w:rPr>
          <w:rFonts w:ascii="Times New Roman" w:hAnsi="Times New Roman" w:cs="Times New Roman"/>
          <w:sz w:val="24"/>
          <w:szCs w:val="24"/>
        </w:rPr>
        <w:t xml:space="preserve">, </w:t>
      </w:r>
      <w:r w:rsidR="00B65420">
        <w:rPr>
          <w:rFonts w:ascii="Times New Roman" w:hAnsi="Times New Roman" w:cs="Times New Roman"/>
          <w:sz w:val="24"/>
          <w:szCs w:val="24"/>
        </w:rPr>
        <w:t>t</w:t>
      </w:r>
      <w:r w:rsidR="006F5175">
        <w:rPr>
          <w:rFonts w:ascii="Times New Roman" w:hAnsi="Times New Roman" w:cs="Times New Roman"/>
          <w:sz w:val="24"/>
          <w:szCs w:val="24"/>
        </w:rPr>
        <w:t xml:space="preserve">he </w:t>
      </w:r>
      <w:r>
        <w:rPr>
          <w:rFonts w:ascii="Times New Roman" w:hAnsi="Times New Roman" w:cs="Times New Roman"/>
          <w:sz w:val="24"/>
          <w:szCs w:val="24"/>
        </w:rPr>
        <w:t>features</w:t>
      </w:r>
      <w:r w:rsidR="006F5175">
        <w:rPr>
          <w:rFonts w:ascii="Times New Roman" w:hAnsi="Times New Roman" w:cs="Times New Roman"/>
          <w:sz w:val="24"/>
          <w:szCs w:val="24"/>
        </w:rPr>
        <w:t xml:space="preserve"> vector of text set is very large. The size could be more than </w:t>
      </w:r>
      <w:r w:rsidR="006D5035">
        <w:rPr>
          <w:rFonts w:ascii="Times New Roman" w:hAnsi="Times New Roman" w:cs="Times New Roman"/>
          <w:sz w:val="24"/>
          <w:szCs w:val="24"/>
        </w:rPr>
        <w:t xml:space="preserve">dozens of thousands. While, such high dimensional input space is not a problem to SVM. Due to it not depends on the number of features, SVM is able to deal with such a feature vector with many features.   </w:t>
      </w:r>
    </w:p>
    <w:p w:rsidR="00234509" w:rsidRDefault="00AA6D22" w:rsidP="00967D2F">
      <w:pPr>
        <w:rPr>
          <w:sz w:val="24"/>
          <w:szCs w:val="24"/>
        </w:rPr>
      </w:pPr>
      <w:r>
        <w:rPr>
          <w:sz w:val="24"/>
          <w:szCs w:val="24"/>
        </w:rPr>
        <w:t>Secondly,</w:t>
      </w:r>
      <w:r w:rsidR="00B65420">
        <w:rPr>
          <w:sz w:val="24"/>
          <w:szCs w:val="24"/>
        </w:rPr>
        <w:t xml:space="preserve"> there are only a few irrelevant features. </w:t>
      </w:r>
      <w:r>
        <w:rPr>
          <w:sz w:val="24"/>
          <w:szCs w:val="24"/>
        </w:rPr>
        <w:t xml:space="preserve"> </w:t>
      </w:r>
      <w:r w:rsidR="00B65420">
        <w:rPr>
          <w:sz w:val="24"/>
          <w:szCs w:val="24"/>
        </w:rPr>
        <w:t>The figure below shows the results of an experiment on the Reuters “</w:t>
      </w:r>
      <w:proofErr w:type="spellStart"/>
      <w:r w:rsidR="00B65420">
        <w:rPr>
          <w:sz w:val="24"/>
          <w:szCs w:val="24"/>
        </w:rPr>
        <w:t>acq</w:t>
      </w:r>
      <w:proofErr w:type="spellEnd"/>
      <w:r w:rsidR="00B65420">
        <w:rPr>
          <w:sz w:val="24"/>
          <w:szCs w:val="24"/>
        </w:rPr>
        <w:t xml:space="preserve">” category. [1] In the graph, all features are ranked based on their frequency. </w:t>
      </w:r>
    </w:p>
    <w:p w:rsidR="00B65420" w:rsidRDefault="00B65420" w:rsidP="00967D2F">
      <w:pPr>
        <w:rPr>
          <w:sz w:val="24"/>
          <w:szCs w:val="24"/>
        </w:rPr>
      </w:pPr>
      <w:r>
        <w:rPr>
          <w:noProof/>
          <w:sz w:val="24"/>
          <w:szCs w:val="24"/>
        </w:rPr>
        <w:drawing>
          <wp:inline distT="0" distB="0" distL="0" distR="0">
            <wp:extent cx="5394960" cy="31868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uresRanking.JPG"/>
                    <pic:cNvPicPr/>
                  </pic:nvPicPr>
                  <pic:blipFill>
                    <a:blip r:embed="rId5">
                      <a:extLst>
                        <a:ext uri="{28A0092B-C50C-407E-A947-70E740481C1C}">
                          <a14:useLocalDpi xmlns:a14="http://schemas.microsoft.com/office/drawing/2010/main" val="0"/>
                        </a:ext>
                      </a:extLst>
                    </a:blip>
                    <a:stretch>
                      <a:fillRect/>
                    </a:stretch>
                  </pic:blipFill>
                  <pic:spPr>
                    <a:xfrm>
                      <a:off x="0" y="0"/>
                      <a:ext cx="5423998" cy="3203984"/>
                    </a:xfrm>
                    <a:prstGeom prst="rect">
                      <a:avLst/>
                    </a:prstGeom>
                  </pic:spPr>
                </pic:pic>
              </a:graphicData>
            </a:graphic>
          </wp:inline>
        </w:drawing>
      </w:r>
    </w:p>
    <w:p w:rsidR="00B65420" w:rsidRDefault="00B65420" w:rsidP="00967D2F">
      <w:pPr>
        <w:rPr>
          <w:sz w:val="24"/>
          <w:szCs w:val="24"/>
        </w:rPr>
      </w:pPr>
      <w:r>
        <w:rPr>
          <w:sz w:val="24"/>
          <w:szCs w:val="24"/>
        </w:rPr>
        <w:t>The plot shows the acc</w:t>
      </w:r>
      <w:r w:rsidR="00995E8A">
        <w:rPr>
          <w:sz w:val="24"/>
          <w:szCs w:val="24"/>
        </w:rPr>
        <w:t>uracy of</w:t>
      </w:r>
      <w:r>
        <w:rPr>
          <w:sz w:val="24"/>
          <w:szCs w:val="24"/>
        </w:rPr>
        <w:t xml:space="preserve"> Naïve </w:t>
      </w:r>
      <w:r w:rsidR="00995E8A">
        <w:rPr>
          <w:sz w:val="24"/>
          <w:szCs w:val="24"/>
        </w:rPr>
        <w:t>Bayes classifier that is trained by using</w:t>
      </w:r>
      <w:r>
        <w:rPr>
          <w:sz w:val="24"/>
          <w:szCs w:val="24"/>
        </w:rPr>
        <w:t xml:space="preserve"> features ranked 1-200, 201-500, 501-1000, 1001-2000, 2001-4000, 4001-9962. </w:t>
      </w:r>
      <w:r w:rsidR="00995E8A">
        <w:rPr>
          <w:sz w:val="24"/>
          <w:szCs w:val="24"/>
        </w:rPr>
        <w:t xml:space="preserve"> We can clearly observe that the classifier trained even with low ranking features has much better accuracy than the classifier trained with randomly selected feature. This results suggest that the </w:t>
      </w:r>
      <w:r w:rsidR="007A2433">
        <w:rPr>
          <w:sz w:val="24"/>
          <w:szCs w:val="24"/>
        </w:rPr>
        <w:t>number</w:t>
      </w:r>
      <w:r w:rsidR="00995E8A">
        <w:rPr>
          <w:sz w:val="24"/>
          <w:szCs w:val="24"/>
        </w:rPr>
        <w:t xml:space="preserve"> of redundant features are small, if we try to avoid high dimensional input space through aggressive feature selection, we may also train a underfitting classifier because of huge loss of information. </w:t>
      </w:r>
    </w:p>
    <w:p w:rsidR="00995E8A" w:rsidRDefault="00995E8A" w:rsidP="00967D2F">
      <w:pPr>
        <w:rPr>
          <w:sz w:val="24"/>
          <w:szCs w:val="24"/>
        </w:rPr>
      </w:pPr>
      <w:r>
        <w:rPr>
          <w:sz w:val="24"/>
          <w:szCs w:val="24"/>
        </w:rPr>
        <w:t xml:space="preserve">Thirdly, the feature vectors in text classification are sparse.  </w:t>
      </w:r>
      <w:r w:rsidR="007A2433">
        <w:rPr>
          <w:sz w:val="24"/>
          <w:szCs w:val="24"/>
        </w:rPr>
        <w:t>As I seen in hw4 and the vector generated from my experiment, the size of feature vectors could be large (a few thousand attributes), however there are only a few of entries are non-zero. This is because the texts even with same topic are</w:t>
      </w:r>
      <w:r w:rsidR="0040562F">
        <w:rPr>
          <w:sz w:val="24"/>
          <w:szCs w:val="24"/>
        </w:rPr>
        <w:t xml:space="preserve"> barely overlapped.</w:t>
      </w:r>
      <w:r w:rsidR="00E44840">
        <w:rPr>
          <w:sz w:val="24"/>
          <w:szCs w:val="24"/>
        </w:rPr>
        <w:t xml:space="preserve"> In</w:t>
      </w:r>
      <w:r w:rsidR="0040562F">
        <w:rPr>
          <w:sz w:val="24"/>
          <w:szCs w:val="24"/>
        </w:rPr>
        <w:t xml:space="preserve"> </w:t>
      </w:r>
      <w:proofErr w:type="spellStart"/>
      <w:r w:rsidR="0040562F">
        <w:rPr>
          <w:sz w:val="24"/>
          <w:szCs w:val="24"/>
        </w:rPr>
        <w:t>P.Auer</w:t>
      </w:r>
      <w:proofErr w:type="spellEnd"/>
      <w:r w:rsidR="00E44840">
        <w:rPr>
          <w:sz w:val="24"/>
          <w:szCs w:val="24"/>
        </w:rPr>
        <w:t xml:space="preserve">’ paper </w:t>
      </w:r>
      <w:r w:rsidR="00E44840" w:rsidRPr="00414229">
        <w:rPr>
          <w:rFonts w:ascii="Times New Roman" w:hAnsi="Times New Roman" w:cs="Times New Roman"/>
          <w:i/>
          <w:sz w:val="24"/>
          <w:szCs w:val="24"/>
        </w:rPr>
        <w:t>The perceptron algorithm vs. winnow: Linear vs. logarithmic mistake bounds when few input variables are relevant</w:t>
      </w:r>
      <w:r w:rsidR="00E44840">
        <w:rPr>
          <w:rFonts w:ascii="Times New Roman" w:hAnsi="Times New Roman" w:cs="Times New Roman"/>
          <w:i/>
          <w:sz w:val="24"/>
          <w:szCs w:val="24"/>
        </w:rPr>
        <w:t xml:space="preserve"> </w:t>
      </w:r>
      <w:r w:rsidR="00E44840">
        <w:rPr>
          <w:sz w:val="24"/>
          <w:szCs w:val="24"/>
        </w:rPr>
        <w:t xml:space="preserve">[2], he proved that </w:t>
      </w:r>
      <w:r w:rsidR="00B7799E">
        <w:rPr>
          <w:sz w:val="24"/>
          <w:szCs w:val="24"/>
        </w:rPr>
        <w:t xml:space="preserve">Additive kind of algorithms work well for solving problems with sparse samples. His opinion suggests that SVM is suitable for text classification. </w:t>
      </w:r>
    </w:p>
    <w:p w:rsidR="00B7799E" w:rsidRDefault="00B7799E" w:rsidP="00967D2F">
      <w:pPr>
        <w:rPr>
          <w:sz w:val="24"/>
          <w:szCs w:val="24"/>
        </w:rPr>
      </w:pPr>
      <w:r>
        <w:rPr>
          <w:sz w:val="24"/>
          <w:szCs w:val="24"/>
        </w:rPr>
        <w:t xml:space="preserve">From the three points, we can say that in theory, to use SVM solving text classification problem is reasonable. </w:t>
      </w:r>
    </w:p>
    <w:p w:rsidR="00B7799E" w:rsidRDefault="002E44F4" w:rsidP="00B7799E">
      <w:pPr>
        <w:rPr>
          <w:rFonts w:ascii="Times New Roman" w:hAnsi="Times New Roman" w:cs="Times New Roman"/>
          <w:b/>
          <w:sz w:val="24"/>
          <w:szCs w:val="24"/>
        </w:rPr>
      </w:pPr>
      <w:r>
        <w:rPr>
          <w:rFonts w:ascii="Times New Roman" w:hAnsi="Times New Roman" w:cs="Times New Roman"/>
          <w:b/>
          <w:sz w:val="24"/>
          <w:szCs w:val="24"/>
        </w:rPr>
        <w:lastRenderedPageBreak/>
        <w:t>IV.</w:t>
      </w:r>
      <w:r w:rsidR="00B7799E">
        <w:rPr>
          <w:sz w:val="24"/>
          <w:szCs w:val="24"/>
        </w:rPr>
        <w:t xml:space="preserve"> </w:t>
      </w:r>
      <w:r w:rsidR="00B7799E">
        <w:rPr>
          <w:rFonts w:ascii="Times New Roman" w:hAnsi="Times New Roman" w:cs="Times New Roman"/>
          <w:b/>
          <w:sz w:val="24"/>
          <w:szCs w:val="24"/>
        </w:rPr>
        <w:t>Solution Approach and Experiments</w:t>
      </w:r>
    </w:p>
    <w:p w:rsidR="00817544" w:rsidRDefault="00817544" w:rsidP="00B7799E">
      <w:pPr>
        <w:rPr>
          <w:rFonts w:ascii="Times New Roman" w:hAnsi="Times New Roman" w:cs="Times New Roman"/>
          <w:sz w:val="24"/>
          <w:szCs w:val="24"/>
        </w:rPr>
      </w:pPr>
      <w:r>
        <w:rPr>
          <w:rFonts w:ascii="Times New Roman" w:hAnsi="Times New Roman" w:cs="Times New Roman"/>
          <w:sz w:val="24"/>
          <w:szCs w:val="24"/>
        </w:rPr>
        <w:t xml:space="preserve">The idea of this experiment is to compare the performance of SVM with the commonly used text classification algorithm Naïve Bayes on the same test settings. </w:t>
      </w:r>
    </w:p>
    <w:p w:rsidR="00817544" w:rsidRPr="00414229" w:rsidRDefault="00817544" w:rsidP="00414229">
      <w:pPr>
        <w:pStyle w:val="ac"/>
        <w:numPr>
          <w:ilvl w:val="0"/>
          <w:numId w:val="4"/>
        </w:numPr>
        <w:rPr>
          <w:b/>
        </w:rPr>
      </w:pPr>
      <w:r w:rsidRPr="00414229">
        <w:rPr>
          <w:rFonts w:ascii="Times New Roman" w:hAnsi="Times New Roman" w:cs="Times New Roman"/>
          <w:b/>
          <w:sz w:val="24"/>
          <w:szCs w:val="24"/>
        </w:rPr>
        <w:t>Preparation</w:t>
      </w:r>
    </w:p>
    <w:p w:rsidR="0026298B" w:rsidRDefault="0097698F" w:rsidP="00414229">
      <w:pPr>
        <w:ind w:left="360"/>
        <w:rPr>
          <w:rFonts w:ascii="Times New Roman" w:hAnsi="Times New Roman" w:cs="Times New Roman"/>
          <w:sz w:val="24"/>
          <w:szCs w:val="24"/>
        </w:rPr>
      </w:pPr>
      <w:r>
        <w:rPr>
          <w:rFonts w:ascii="Times New Roman" w:hAnsi="Times New Roman" w:cs="Times New Roman"/>
          <w:sz w:val="24"/>
          <w:szCs w:val="24"/>
        </w:rPr>
        <w:t xml:space="preserve">To construct </w:t>
      </w:r>
      <w:r w:rsidR="0026298B">
        <w:rPr>
          <w:rFonts w:ascii="Times New Roman" w:hAnsi="Times New Roman" w:cs="Times New Roman"/>
          <w:sz w:val="24"/>
          <w:szCs w:val="24"/>
        </w:rPr>
        <w:t>the experiments, 2</w:t>
      </w:r>
      <w:r>
        <w:rPr>
          <w:rFonts w:ascii="Times New Roman" w:hAnsi="Times New Roman" w:cs="Times New Roman"/>
          <w:sz w:val="24"/>
          <w:szCs w:val="24"/>
        </w:rPr>
        <w:t xml:space="preserve"> things are required to be done in advance. T</w:t>
      </w:r>
      <w:r w:rsidR="0026298B">
        <w:rPr>
          <w:rFonts w:ascii="Times New Roman" w:hAnsi="Times New Roman" w:cs="Times New Roman"/>
          <w:sz w:val="24"/>
          <w:szCs w:val="24"/>
        </w:rPr>
        <w:t xml:space="preserve">here are 1. Data collection. 2. Algorithm </w:t>
      </w:r>
      <w:r w:rsidR="00817544">
        <w:rPr>
          <w:rFonts w:ascii="Times New Roman" w:hAnsi="Times New Roman" w:cs="Times New Roman"/>
          <w:sz w:val="24"/>
          <w:szCs w:val="24"/>
        </w:rPr>
        <w:t>Software</w:t>
      </w:r>
    </w:p>
    <w:p w:rsidR="0026298B" w:rsidRDefault="001708F8" w:rsidP="00414229">
      <w:pPr>
        <w:pStyle w:val="ac"/>
        <w:numPr>
          <w:ilvl w:val="0"/>
          <w:numId w:val="1"/>
        </w:numPr>
        <w:ind w:left="1080"/>
        <w:rPr>
          <w:rFonts w:ascii="Times New Roman" w:hAnsi="Times New Roman" w:cs="Times New Roman"/>
          <w:sz w:val="24"/>
          <w:szCs w:val="24"/>
        </w:rPr>
      </w:pPr>
      <w:r>
        <w:rPr>
          <w:rFonts w:ascii="Times New Roman" w:hAnsi="Times New Roman" w:cs="Times New Roman"/>
          <w:sz w:val="24"/>
          <w:szCs w:val="24"/>
        </w:rPr>
        <w:t>Data Preparation</w:t>
      </w:r>
    </w:p>
    <w:p w:rsidR="001708F8" w:rsidRDefault="00817544" w:rsidP="00414229">
      <w:pPr>
        <w:pStyle w:val="ac"/>
        <w:ind w:left="1080"/>
        <w:rPr>
          <w:rFonts w:ascii="Times New Roman" w:hAnsi="Times New Roman" w:cs="Times New Roman"/>
          <w:sz w:val="24"/>
          <w:szCs w:val="24"/>
        </w:rPr>
      </w:pPr>
      <w:r>
        <w:rPr>
          <w:rFonts w:ascii="Times New Roman" w:hAnsi="Times New Roman" w:cs="Times New Roman"/>
          <w:sz w:val="24"/>
          <w:szCs w:val="24"/>
        </w:rPr>
        <w:t>I found 3</w:t>
      </w:r>
      <w:r w:rsidR="001708F8">
        <w:rPr>
          <w:rFonts w:ascii="Times New Roman" w:hAnsi="Times New Roman" w:cs="Times New Roman"/>
          <w:sz w:val="24"/>
          <w:szCs w:val="24"/>
        </w:rPr>
        <w:t xml:space="preserve"> datasets from </w:t>
      </w:r>
      <w:proofErr w:type="spellStart"/>
      <w:r w:rsidR="001708F8">
        <w:rPr>
          <w:rFonts w:ascii="Times New Roman" w:hAnsi="Times New Roman" w:cs="Times New Roman"/>
          <w:sz w:val="24"/>
          <w:szCs w:val="24"/>
        </w:rPr>
        <w:t>technion</w:t>
      </w:r>
      <w:proofErr w:type="spellEnd"/>
      <w:r w:rsidR="001708F8">
        <w:rPr>
          <w:rFonts w:ascii="Times New Roman" w:hAnsi="Times New Roman" w:cs="Times New Roman"/>
          <w:sz w:val="24"/>
          <w:szCs w:val="24"/>
        </w:rPr>
        <w:t xml:space="preserve"> [3]</w:t>
      </w:r>
    </w:p>
    <w:p w:rsidR="001708F8" w:rsidRDefault="001708F8" w:rsidP="00414229">
      <w:pPr>
        <w:pStyle w:val="ac"/>
        <w:numPr>
          <w:ilvl w:val="0"/>
          <w:numId w:val="2"/>
        </w:numPr>
        <w:ind w:left="1440"/>
        <w:rPr>
          <w:rFonts w:ascii="Times New Roman" w:hAnsi="Times New Roman" w:cs="Times New Roman"/>
          <w:sz w:val="24"/>
          <w:szCs w:val="24"/>
        </w:rPr>
      </w:pPr>
      <w:r>
        <w:rPr>
          <w:rFonts w:ascii="Times New Roman" w:hAnsi="Times New Roman" w:cs="Times New Roman"/>
          <w:sz w:val="24"/>
          <w:szCs w:val="24"/>
        </w:rPr>
        <w:t>r52-test-no-stop (2568 samples) r52-train-no-stop (6532 samples)</w:t>
      </w:r>
    </w:p>
    <w:p w:rsidR="001708F8" w:rsidRDefault="001708F8" w:rsidP="00414229">
      <w:pPr>
        <w:pStyle w:val="ac"/>
        <w:numPr>
          <w:ilvl w:val="0"/>
          <w:numId w:val="2"/>
        </w:numPr>
        <w:ind w:left="1440"/>
        <w:rPr>
          <w:rFonts w:ascii="Times New Roman" w:hAnsi="Times New Roman" w:cs="Times New Roman"/>
          <w:sz w:val="24"/>
          <w:szCs w:val="24"/>
        </w:rPr>
      </w:pPr>
      <w:proofErr w:type="spellStart"/>
      <w:r>
        <w:rPr>
          <w:rFonts w:ascii="Times New Roman" w:hAnsi="Times New Roman" w:cs="Times New Roman"/>
          <w:sz w:val="24"/>
          <w:szCs w:val="24"/>
        </w:rPr>
        <w:t>webkb</w:t>
      </w:r>
      <w:proofErr w:type="spellEnd"/>
      <w:r>
        <w:rPr>
          <w:rFonts w:ascii="Times New Roman" w:hAnsi="Times New Roman" w:cs="Times New Roman"/>
          <w:sz w:val="24"/>
          <w:szCs w:val="24"/>
        </w:rPr>
        <w:t xml:space="preserve">-test-stemmed (1396 samples) </w:t>
      </w:r>
      <w:proofErr w:type="spellStart"/>
      <w:r>
        <w:rPr>
          <w:rFonts w:ascii="Times New Roman" w:hAnsi="Times New Roman" w:cs="Times New Roman"/>
          <w:sz w:val="24"/>
          <w:szCs w:val="24"/>
        </w:rPr>
        <w:t>webkb</w:t>
      </w:r>
      <w:proofErr w:type="spellEnd"/>
      <w:r>
        <w:rPr>
          <w:rFonts w:ascii="Times New Roman" w:hAnsi="Times New Roman" w:cs="Times New Roman"/>
          <w:sz w:val="24"/>
          <w:szCs w:val="24"/>
        </w:rPr>
        <w:t>-train-stemmed (2803)</w:t>
      </w:r>
    </w:p>
    <w:p w:rsidR="001708F8" w:rsidRDefault="001708F8" w:rsidP="00414229">
      <w:pPr>
        <w:pStyle w:val="ac"/>
        <w:numPr>
          <w:ilvl w:val="0"/>
          <w:numId w:val="2"/>
        </w:numPr>
        <w:ind w:left="1440"/>
        <w:rPr>
          <w:rFonts w:ascii="Times New Roman" w:hAnsi="Times New Roman" w:cs="Times New Roman"/>
          <w:sz w:val="24"/>
          <w:szCs w:val="24"/>
        </w:rPr>
      </w:pPr>
      <w:r>
        <w:rPr>
          <w:rFonts w:ascii="Times New Roman" w:hAnsi="Times New Roman" w:cs="Times New Roman"/>
          <w:sz w:val="24"/>
          <w:szCs w:val="24"/>
        </w:rPr>
        <w:t>r8-test-no-stop (2189 samples) r8-train-no-stop (</w:t>
      </w:r>
      <w:r w:rsidR="00817544">
        <w:rPr>
          <w:rFonts w:ascii="Times New Roman" w:hAnsi="Times New Roman" w:cs="Times New Roman"/>
          <w:sz w:val="24"/>
          <w:szCs w:val="24"/>
        </w:rPr>
        <w:t>5485</w:t>
      </w:r>
      <w:r>
        <w:rPr>
          <w:rFonts w:ascii="Times New Roman" w:hAnsi="Times New Roman" w:cs="Times New Roman"/>
          <w:sz w:val="24"/>
          <w:szCs w:val="24"/>
        </w:rPr>
        <w:t xml:space="preserve"> samples)</w:t>
      </w:r>
    </w:p>
    <w:p w:rsidR="00817544" w:rsidRDefault="00817544" w:rsidP="00414229">
      <w:pPr>
        <w:pStyle w:val="ac"/>
        <w:numPr>
          <w:ilvl w:val="0"/>
          <w:numId w:val="1"/>
        </w:numPr>
        <w:ind w:left="1080"/>
        <w:rPr>
          <w:rFonts w:ascii="Times New Roman" w:hAnsi="Times New Roman" w:cs="Times New Roman"/>
          <w:sz w:val="24"/>
          <w:szCs w:val="24"/>
        </w:rPr>
      </w:pPr>
      <w:r>
        <w:rPr>
          <w:rFonts w:ascii="Times New Roman" w:hAnsi="Times New Roman" w:cs="Times New Roman"/>
          <w:sz w:val="24"/>
          <w:szCs w:val="24"/>
        </w:rPr>
        <w:t>Algorithm Software</w:t>
      </w:r>
    </w:p>
    <w:p w:rsidR="00817544" w:rsidRDefault="00817544" w:rsidP="00414229">
      <w:pPr>
        <w:pStyle w:val="ac"/>
        <w:numPr>
          <w:ilvl w:val="0"/>
          <w:numId w:val="3"/>
        </w:numPr>
        <w:ind w:left="1440"/>
        <w:rPr>
          <w:rFonts w:ascii="Times New Roman" w:hAnsi="Times New Roman" w:cs="Times New Roman"/>
          <w:sz w:val="24"/>
          <w:szCs w:val="24"/>
        </w:rPr>
      </w:pPr>
      <w:r>
        <w:rPr>
          <w:rFonts w:ascii="Times New Roman" w:hAnsi="Times New Roman" w:cs="Times New Roman"/>
          <w:sz w:val="24"/>
          <w:szCs w:val="24"/>
        </w:rPr>
        <w:t xml:space="preserve">Weka [4] for experimenting with Naïve Bayes </w:t>
      </w:r>
    </w:p>
    <w:p w:rsidR="00817544" w:rsidRPr="00414229" w:rsidRDefault="00817544" w:rsidP="00414229">
      <w:pPr>
        <w:pStyle w:val="ac"/>
        <w:numPr>
          <w:ilvl w:val="0"/>
          <w:numId w:val="3"/>
        </w:numPr>
        <w:ind w:left="1440"/>
        <w:rPr>
          <w:rFonts w:ascii="Times New Roman" w:hAnsi="Times New Roman" w:cs="Times New Roman"/>
          <w:sz w:val="24"/>
          <w:szCs w:val="24"/>
        </w:rPr>
      </w:pPr>
      <w:proofErr w:type="spellStart"/>
      <w:r>
        <w:rPr>
          <w:rFonts w:ascii="Times New Roman" w:hAnsi="Times New Roman" w:cs="Times New Roman"/>
          <w:sz w:val="24"/>
          <w:szCs w:val="24"/>
        </w:rPr>
        <w:t>Libsvm</w:t>
      </w:r>
      <w:proofErr w:type="spellEnd"/>
      <w:r>
        <w:rPr>
          <w:rFonts w:ascii="Times New Roman" w:hAnsi="Times New Roman" w:cs="Times New Roman"/>
          <w:sz w:val="24"/>
          <w:szCs w:val="24"/>
        </w:rPr>
        <w:t xml:space="preserve"> [5] for experimenting with SVM</w:t>
      </w:r>
    </w:p>
    <w:p w:rsidR="001708F8" w:rsidRPr="00414229" w:rsidRDefault="001708F8" w:rsidP="00414229">
      <w:pPr>
        <w:ind w:left="720"/>
        <w:rPr>
          <w:rFonts w:ascii="Times New Roman" w:hAnsi="Times New Roman" w:cs="Times New Roman"/>
          <w:sz w:val="24"/>
          <w:szCs w:val="24"/>
        </w:rPr>
      </w:pPr>
    </w:p>
    <w:p w:rsidR="00817544" w:rsidRPr="00414229" w:rsidRDefault="0026298B" w:rsidP="00817544">
      <w:pPr>
        <w:pStyle w:val="ac"/>
        <w:numPr>
          <w:ilvl w:val="0"/>
          <w:numId w:val="4"/>
        </w:numPr>
        <w:rPr>
          <w:b/>
        </w:rPr>
      </w:pPr>
      <w:r w:rsidRPr="00414229">
        <w:rPr>
          <w:rFonts w:ascii="Times New Roman" w:hAnsi="Times New Roman" w:cs="Times New Roman"/>
          <w:sz w:val="24"/>
          <w:szCs w:val="24"/>
        </w:rPr>
        <w:t xml:space="preserve"> </w:t>
      </w:r>
      <w:r w:rsidR="00817544">
        <w:rPr>
          <w:rFonts w:ascii="Times New Roman" w:hAnsi="Times New Roman" w:cs="Times New Roman"/>
          <w:b/>
          <w:sz w:val="24"/>
          <w:szCs w:val="24"/>
        </w:rPr>
        <w:t>Experiment Procedure</w:t>
      </w:r>
    </w:p>
    <w:p w:rsidR="00817544" w:rsidRDefault="00817544" w:rsidP="00414229">
      <w:pPr>
        <w:pStyle w:val="ac"/>
        <w:rPr>
          <w:rFonts w:ascii="Times New Roman" w:hAnsi="Times New Roman" w:cs="Times New Roman"/>
          <w:b/>
          <w:sz w:val="24"/>
          <w:szCs w:val="24"/>
        </w:rPr>
      </w:pPr>
    </w:p>
    <w:p w:rsidR="00817544" w:rsidRDefault="00817544" w:rsidP="00414229">
      <w:pPr>
        <w:pStyle w:val="ac"/>
        <w:rPr>
          <w:rFonts w:ascii="Times New Roman" w:hAnsi="Times New Roman" w:cs="Times New Roman"/>
          <w:sz w:val="24"/>
          <w:szCs w:val="24"/>
        </w:rPr>
      </w:pPr>
      <w:r>
        <w:rPr>
          <w:rFonts w:ascii="Times New Roman" w:hAnsi="Times New Roman" w:cs="Times New Roman"/>
          <w:sz w:val="24"/>
          <w:szCs w:val="24"/>
        </w:rPr>
        <w:t xml:space="preserve">To make datasets fit in both Weka and </w:t>
      </w:r>
      <w:proofErr w:type="spellStart"/>
      <w:r>
        <w:rPr>
          <w:rFonts w:ascii="Times New Roman" w:hAnsi="Times New Roman" w:cs="Times New Roman"/>
          <w:sz w:val="24"/>
          <w:szCs w:val="24"/>
        </w:rPr>
        <w:t>Libsvm</w:t>
      </w:r>
      <w:proofErr w:type="spellEnd"/>
      <w:r>
        <w:rPr>
          <w:rFonts w:ascii="Times New Roman" w:hAnsi="Times New Roman" w:cs="Times New Roman"/>
          <w:sz w:val="24"/>
          <w:szCs w:val="24"/>
        </w:rPr>
        <w:t>, a feature transfer tool (written in Java) is used to convert each document into following formats:</w:t>
      </w:r>
    </w:p>
    <w:p w:rsidR="00D74B1A" w:rsidRDefault="00817544" w:rsidP="00414229">
      <w:pPr>
        <w:pStyle w:val="ac"/>
        <w:numPr>
          <w:ilvl w:val="0"/>
          <w:numId w:val="5"/>
        </w:numPr>
        <w:rPr>
          <w:rFonts w:ascii="Times New Roman" w:hAnsi="Times New Roman" w:cs="Times New Roman"/>
          <w:sz w:val="24"/>
          <w:szCs w:val="24"/>
        </w:rPr>
      </w:pPr>
      <w:r>
        <w:rPr>
          <w:rFonts w:ascii="Times New Roman" w:hAnsi="Times New Roman" w:cs="Times New Roman"/>
          <w:sz w:val="24"/>
          <w:szCs w:val="24"/>
        </w:rPr>
        <w:t>CSV format file</w:t>
      </w:r>
      <w:r w:rsidR="00D74B1A">
        <w:rPr>
          <w:rFonts w:ascii="Times New Roman" w:hAnsi="Times New Roman" w:cs="Times New Roman"/>
          <w:sz w:val="24"/>
          <w:szCs w:val="24"/>
        </w:rPr>
        <w:t xml:space="preserve"> for Weka</w:t>
      </w:r>
    </w:p>
    <w:p w:rsidR="00486FEE" w:rsidRPr="00414229" w:rsidRDefault="00486FEE" w:rsidP="00486FEE">
      <w:pPr>
        <w:pStyle w:val="ac"/>
        <w:numPr>
          <w:ilvl w:val="0"/>
          <w:numId w:val="5"/>
        </w:numPr>
        <w:rPr>
          <w:b/>
        </w:rPr>
      </w:pPr>
      <w:r>
        <w:rPr>
          <w:rFonts w:ascii="Times New Roman" w:hAnsi="Times New Roman" w:cs="Times New Roman"/>
          <w:sz w:val="24"/>
          <w:szCs w:val="24"/>
        </w:rPr>
        <w:t>&lt;</w:t>
      </w:r>
      <w:proofErr w:type="spellStart"/>
      <w:r>
        <w:rPr>
          <w:rFonts w:ascii="Times New Roman" w:hAnsi="Times New Roman" w:cs="Times New Roman"/>
          <w:sz w:val="24"/>
          <w:szCs w:val="24"/>
        </w:rPr>
        <w:t>lable</w:t>
      </w:r>
      <w:proofErr w:type="spellEnd"/>
      <w:r>
        <w:rPr>
          <w:rFonts w:ascii="Times New Roman" w:hAnsi="Times New Roman" w:cs="Times New Roman"/>
          <w:sz w:val="24"/>
          <w:szCs w:val="24"/>
        </w:rPr>
        <w:t xml:space="preserve">&gt;  &lt;index&gt;:&lt;feature&gt; format file for </w:t>
      </w:r>
      <w:proofErr w:type="spellStart"/>
      <w:r>
        <w:rPr>
          <w:rFonts w:ascii="Times New Roman" w:hAnsi="Times New Roman" w:cs="Times New Roman"/>
          <w:sz w:val="24"/>
          <w:szCs w:val="24"/>
        </w:rPr>
        <w:t>Libsvm</w:t>
      </w:r>
      <w:proofErr w:type="spellEnd"/>
    </w:p>
    <w:p w:rsidR="00BA6287" w:rsidRDefault="00D74B1A" w:rsidP="00414229">
      <w:pPr>
        <w:ind w:left="720"/>
        <w:rPr>
          <w:rFonts w:ascii="Times New Roman" w:hAnsi="Times New Roman" w:cs="Times New Roman"/>
          <w:sz w:val="24"/>
          <w:szCs w:val="24"/>
        </w:rPr>
      </w:pPr>
      <w:r>
        <w:rPr>
          <w:rFonts w:ascii="Times New Roman" w:hAnsi="Times New Roman" w:cs="Times New Roman"/>
          <w:sz w:val="24"/>
          <w:szCs w:val="24"/>
        </w:rPr>
        <w:t xml:space="preserve">After having the transferred data, using train data to build Naïve Bayes and SVM model, for the SVM also trained with polynomial </w:t>
      </w:r>
      <w:r w:rsidR="00BA6287">
        <w:rPr>
          <w:rFonts w:ascii="Times New Roman" w:hAnsi="Times New Roman" w:cs="Times New Roman"/>
          <w:sz w:val="24"/>
          <w:szCs w:val="24"/>
        </w:rPr>
        <w:t>degree = 1, 2, 3</w:t>
      </w:r>
    </w:p>
    <w:p w:rsidR="00BA6287" w:rsidRPr="00414229" w:rsidRDefault="00BA6287" w:rsidP="00BA6287">
      <w:pPr>
        <w:pStyle w:val="ac"/>
        <w:numPr>
          <w:ilvl w:val="0"/>
          <w:numId w:val="4"/>
        </w:numPr>
        <w:rPr>
          <w:b/>
        </w:rPr>
      </w:pPr>
      <w:r>
        <w:rPr>
          <w:rFonts w:ascii="Times New Roman" w:hAnsi="Times New Roman" w:cs="Times New Roman"/>
          <w:b/>
          <w:sz w:val="24"/>
          <w:szCs w:val="24"/>
        </w:rPr>
        <w:t>Experiment Results</w:t>
      </w:r>
    </w:p>
    <w:tbl>
      <w:tblPr>
        <w:tblStyle w:val="af"/>
        <w:tblW w:w="0" w:type="auto"/>
        <w:tblInd w:w="720" w:type="dxa"/>
        <w:tblLook w:val="04A0" w:firstRow="1" w:lastRow="0" w:firstColumn="1" w:lastColumn="0" w:noHBand="0" w:noVBand="1"/>
      </w:tblPr>
      <w:tblGrid>
        <w:gridCol w:w="1734"/>
        <w:gridCol w:w="1671"/>
        <w:gridCol w:w="1701"/>
        <w:gridCol w:w="1762"/>
        <w:gridCol w:w="1762"/>
      </w:tblGrid>
      <w:tr w:rsidR="00BA6287" w:rsidTr="00BA6287">
        <w:tc>
          <w:tcPr>
            <w:tcW w:w="1734" w:type="dxa"/>
          </w:tcPr>
          <w:p w:rsidR="00BA6287" w:rsidRDefault="00BA6287" w:rsidP="00414229">
            <w:pPr>
              <w:pStyle w:val="ac"/>
              <w:ind w:left="0"/>
              <w:jc w:val="center"/>
              <w:rPr>
                <w:b/>
              </w:rPr>
            </w:pPr>
            <w:r>
              <w:rPr>
                <w:b/>
              </w:rPr>
              <w:t>Dataset</w:t>
            </w:r>
          </w:p>
        </w:tc>
        <w:tc>
          <w:tcPr>
            <w:tcW w:w="1671" w:type="dxa"/>
          </w:tcPr>
          <w:p w:rsidR="00BA6287" w:rsidRDefault="00BA6287" w:rsidP="00414229">
            <w:pPr>
              <w:pStyle w:val="ac"/>
              <w:ind w:left="0"/>
              <w:jc w:val="center"/>
              <w:rPr>
                <w:b/>
              </w:rPr>
            </w:pPr>
            <w:r>
              <w:rPr>
                <w:b/>
              </w:rPr>
              <w:t>NB</w:t>
            </w:r>
          </w:p>
        </w:tc>
        <w:tc>
          <w:tcPr>
            <w:tcW w:w="1701" w:type="dxa"/>
          </w:tcPr>
          <w:p w:rsidR="00BA6287" w:rsidRDefault="00BA6287" w:rsidP="00414229">
            <w:pPr>
              <w:pStyle w:val="ac"/>
              <w:ind w:left="0"/>
              <w:jc w:val="center"/>
              <w:rPr>
                <w:b/>
              </w:rPr>
            </w:pPr>
            <w:r>
              <w:rPr>
                <w:b/>
              </w:rPr>
              <w:t>SVM (d=1)</w:t>
            </w:r>
          </w:p>
        </w:tc>
        <w:tc>
          <w:tcPr>
            <w:tcW w:w="1762" w:type="dxa"/>
          </w:tcPr>
          <w:p w:rsidR="00BA6287" w:rsidRDefault="00BA6287" w:rsidP="00414229">
            <w:pPr>
              <w:pStyle w:val="ac"/>
              <w:ind w:left="0"/>
              <w:jc w:val="center"/>
              <w:rPr>
                <w:b/>
              </w:rPr>
            </w:pPr>
            <w:r>
              <w:rPr>
                <w:b/>
              </w:rPr>
              <w:t>SVM(d=2)</w:t>
            </w:r>
          </w:p>
        </w:tc>
        <w:tc>
          <w:tcPr>
            <w:tcW w:w="1762" w:type="dxa"/>
          </w:tcPr>
          <w:p w:rsidR="00BA6287" w:rsidRDefault="00BA6287" w:rsidP="00414229">
            <w:pPr>
              <w:pStyle w:val="ac"/>
              <w:ind w:left="0"/>
              <w:jc w:val="center"/>
              <w:rPr>
                <w:b/>
              </w:rPr>
            </w:pPr>
            <w:r>
              <w:rPr>
                <w:b/>
              </w:rPr>
              <w:t>SVM(d=3)</w:t>
            </w:r>
          </w:p>
        </w:tc>
      </w:tr>
      <w:tr w:rsidR="00BA6287" w:rsidTr="00BA6287">
        <w:tc>
          <w:tcPr>
            <w:tcW w:w="1734" w:type="dxa"/>
          </w:tcPr>
          <w:p w:rsidR="00BA6287" w:rsidRPr="00414229" w:rsidRDefault="00BA6287" w:rsidP="00414229">
            <w:pPr>
              <w:pStyle w:val="ac"/>
              <w:ind w:left="0"/>
              <w:jc w:val="center"/>
              <w:rPr>
                <w:b/>
                <w:sz w:val="16"/>
                <w:szCs w:val="16"/>
              </w:rPr>
            </w:pPr>
            <w:proofErr w:type="spellStart"/>
            <w:r w:rsidRPr="00414229">
              <w:rPr>
                <w:rFonts w:ascii="Times New Roman" w:hAnsi="Times New Roman" w:cs="Times New Roman"/>
                <w:sz w:val="16"/>
                <w:szCs w:val="16"/>
              </w:rPr>
              <w:t>webkb</w:t>
            </w:r>
            <w:proofErr w:type="spellEnd"/>
            <w:r w:rsidRPr="00414229">
              <w:rPr>
                <w:rFonts w:ascii="Times New Roman" w:hAnsi="Times New Roman" w:cs="Times New Roman"/>
                <w:sz w:val="16"/>
                <w:szCs w:val="16"/>
              </w:rPr>
              <w:t>-train-stemmed</w:t>
            </w:r>
          </w:p>
        </w:tc>
        <w:tc>
          <w:tcPr>
            <w:tcW w:w="1671" w:type="dxa"/>
          </w:tcPr>
          <w:p w:rsidR="00BA6287" w:rsidRPr="00414229" w:rsidRDefault="006C6943" w:rsidP="00414229">
            <w:pPr>
              <w:pStyle w:val="ac"/>
              <w:ind w:left="0"/>
              <w:jc w:val="center"/>
            </w:pPr>
            <w:r>
              <w:t>6</w:t>
            </w:r>
            <w:r w:rsidR="00BA6287">
              <w:t>6.1</w:t>
            </w:r>
          </w:p>
        </w:tc>
        <w:tc>
          <w:tcPr>
            <w:tcW w:w="1701" w:type="dxa"/>
          </w:tcPr>
          <w:p w:rsidR="00BA6287" w:rsidRPr="00414229" w:rsidRDefault="006C6943" w:rsidP="00414229">
            <w:pPr>
              <w:pStyle w:val="ac"/>
              <w:ind w:left="0"/>
              <w:jc w:val="center"/>
            </w:pPr>
            <w:r>
              <w:t>71.4</w:t>
            </w:r>
          </w:p>
        </w:tc>
        <w:tc>
          <w:tcPr>
            <w:tcW w:w="1762" w:type="dxa"/>
          </w:tcPr>
          <w:p w:rsidR="00BA6287" w:rsidRPr="00414229" w:rsidRDefault="006C6943" w:rsidP="00414229">
            <w:pPr>
              <w:pStyle w:val="ac"/>
              <w:ind w:left="0"/>
              <w:jc w:val="center"/>
            </w:pPr>
            <w:r>
              <w:t>75.4</w:t>
            </w:r>
          </w:p>
        </w:tc>
        <w:tc>
          <w:tcPr>
            <w:tcW w:w="1762" w:type="dxa"/>
          </w:tcPr>
          <w:p w:rsidR="00BA6287" w:rsidRPr="00414229" w:rsidRDefault="006C6943" w:rsidP="00414229">
            <w:pPr>
              <w:pStyle w:val="ac"/>
              <w:ind w:left="0"/>
              <w:jc w:val="center"/>
            </w:pPr>
            <w:r>
              <w:t>76.3</w:t>
            </w:r>
          </w:p>
        </w:tc>
      </w:tr>
      <w:tr w:rsidR="00BA6287" w:rsidTr="00BA6287">
        <w:tc>
          <w:tcPr>
            <w:tcW w:w="1734" w:type="dxa"/>
          </w:tcPr>
          <w:p w:rsidR="00BA6287" w:rsidRDefault="00BA6287" w:rsidP="00414229">
            <w:pPr>
              <w:pStyle w:val="ac"/>
              <w:ind w:left="0"/>
              <w:jc w:val="center"/>
              <w:rPr>
                <w:b/>
              </w:rPr>
            </w:pPr>
            <w:proofErr w:type="spellStart"/>
            <w:r>
              <w:rPr>
                <w:rFonts w:ascii="Times New Roman" w:hAnsi="Times New Roman" w:cs="Times New Roman"/>
                <w:sz w:val="16"/>
                <w:szCs w:val="16"/>
              </w:rPr>
              <w:t>webkb</w:t>
            </w:r>
            <w:proofErr w:type="spellEnd"/>
            <w:r>
              <w:rPr>
                <w:rFonts w:ascii="Times New Roman" w:hAnsi="Times New Roman" w:cs="Times New Roman"/>
                <w:sz w:val="16"/>
                <w:szCs w:val="16"/>
              </w:rPr>
              <w:t>-test</w:t>
            </w:r>
            <w:r w:rsidRPr="003344DC">
              <w:rPr>
                <w:rFonts w:ascii="Times New Roman" w:hAnsi="Times New Roman" w:cs="Times New Roman"/>
                <w:sz w:val="16"/>
                <w:szCs w:val="16"/>
              </w:rPr>
              <w:t>-stemmed</w:t>
            </w:r>
          </w:p>
        </w:tc>
        <w:tc>
          <w:tcPr>
            <w:tcW w:w="1671" w:type="dxa"/>
          </w:tcPr>
          <w:p w:rsidR="00BA6287" w:rsidRPr="00414229" w:rsidRDefault="00486FEE" w:rsidP="00414229">
            <w:pPr>
              <w:pStyle w:val="ac"/>
              <w:ind w:left="0"/>
              <w:jc w:val="center"/>
            </w:pPr>
            <w:r>
              <w:t>68.8</w:t>
            </w:r>
          </w:p>
        </w:tc>
        <w:tc>
          <w:tcPr>
            <w:tcW w:w="1701" w:type="dxa"/>
          </w:tcPr>
          <w:p w:rsidR="00BA6287" w:rsidRPr="00414229" w:rsidRDefault="006C6943" w:rsidP="00414229">
            <w:pPr>
              <w:pStyle w:val="ac"/>
              <w:ind w:left="0"/>
              <w:jc w:val="center"/>
            </w:pPr>
            <w:r w:rsidRPr="00414229">
              <w:t>66.9</w:t>
            </w:r>
          </w:p>
        </w:tc>
        <w:tc>
          <w:tcPr>
            <w:tcW w:w="1762" w:type="dxa"/>
          </w:tcPr>
          <w:p w:rsidR="00BA6287" w:rsidRPr="00414229" w:rsidRDefault="00486FEE" w:rsidP="00414229">
            <w:pPr>
              <w:pStyle w:val="ac"/>
              <w:ind w:left="0"/>
              <w:jc w:val="center"/>
            </w:pPr>
            <w:r>
              <w:t>68</w:t>
            </w:r>
            <w:r w:rsidR="006C6943" w:rsidRPr="00414229">
              <w:t>.5</w:t>
            </w:r>
          </w:p>
        </w:tc>
        <w:tc>
          <w:tcPr>
            <w:tcW w:w="1762" w:type="dxa"/>
          </w:tcPr>
          <w:p w:rsidR="00BA6287" w:rsidRPr="00414229" w:rsidRDefault="00486FEE" w:rsidP="00414229">
            <w:pPr>
              <w:pStyle w:val="ac"/>
              <w:ind w:left="0"/>
              <w:jc w:val="center"/>
            </w:pPr>
            <w:r>
              <w:t>69</w:t>
            </w:r>
            <w:r w:rsidR="006C6943" w:rsidRPr="00414229">
              <w:t>.4</w:t>
            </w:r>
          </w:p>
        </w:tc>
      </w:tr>
      <w:tr w:rsidR="00BA6287" w:rsidTr="00BA6287">
        <w:tc>
          <w:tcPr>
            <w:tcW w:w="1734" w:type="dxa"/>
          </w:tcPr>
          <w:p w:rsidR="00BA6287" w:rsidRPr="001458CB" w:rsidRDefault="001458CB" w:rsidP="00414229">
            <w:pPr>
              <w:pStyle w:val="ac"/>
              <w:ind w:left="0"/>
              <w:jc w:val="center"/>
              <w:rPr>
                <w:sz w:val="20"/>
                <w:szCs w:val="20"/>
              </w:rPr>
            </w:pPr>
            <w:r w:rsidRPr="001458CB">
              <w:rPr>
                <w:rFonts w:ascii="Times New Roman" w:hAnsi="Times New Roman" w:cs="Times New Roman"/>
                <w:sz w:val="20"/>
                <w:szCs w:val="20"/>
              </w:rPr>
              <w:t>r8-train-no-stop</w:t>
            </w:r>
          </w:p>
        </w:tc>
        <w:tc>
          <w:tcPr>
            <w:tcW w:w="1671" w:type="dxa"/>
          </w:tcPr>
          <w:p w:rsidR="00BA6287" w:rsidRPr="001458CB" w:rsidRDefault="001458CB" w:rsidP="00414229">
            <w:pPr>
              <w:pStyle w:val="ac"/>
              <w:ind w:left="0"/>
              <w:jc w:val="center"/>
            </w:pPr>
            <w:r w:rsidRPr="001458CB">
              <w:t>61.2</w:t>
            </w:r>
          </w:p>
        </w:tc>
        <w:tc>
          <w:tcPr>
            <w:tcW w:w="1701" w:type="dxa"/>
          </w:tcPr>
          <w:p w:rsidR="00BA6287" w:rsidRPr="00414229" w:rsidRDefault="00D520C2" w:rsidP="00414229">
            <w:pPr>
              <w:pStyle w:val="ac"/>
              <w:ind w:left="0"/>
              <w:jc w:val="center"/>
            </w:pPr>
            <w:r>
              <w:t>59.3</w:t>
            </w:r>
          </w:p>
        </w:tc>
        <w:tc>
          <w:tcPr>
            <w:tcW w:w="1762" w:type="dxa"/>
          </w:tcPr>
          <w:p w:rsidR="00BA6287" w:rsidRPr="00414229" w:rsidRDefault="00010179" w:rsidP="00414229">
            <w:pPr>
              <w:pStyle w:val="ac"/>
              <w:ind w:left="0"/>
              <w:jc w:val="center"/>
            </w:pPr>
            <w:r>
              <w:t>65</w:t>
            </w:r>
            <w:r w:rsidR="00D520C2">
              <w:t>.1</w:t>
            </w:r>
          </w:p>
        </w:tc>
        <w:tc>
          <w:tcPr>
            <w:tcW w:w="1762" w:type="dxa"/>
          </w:tcPr>
          <w:p w:rsidR="00BA6287" w:rsidRPr="00414229" w:rsidRDefault="00010179" w:rsidP="00414229">
            <w:pPr>
              <w:pStyle w:val="ac"/>
              <w:ind w:left="0"/>
              <w:jc w:val="center"/>
            </w:pPr>
            <w:r>
              <w:t>67</w:t>
            </w:r>
            <w:r w:rsidR="00D520C2">
              <w:t>.6</w:t>
            </w:r>
          </w:p>
        </w:tc>
      </w:tr>
      <w:tr w:rsidR="00BA6287" w:rsidTr="00BA6287">
        <w:tc>
          <w:tcPr>
            <w:tcW w:w="1734" w:type="dxa"/>
          </w:tcPr>
          <w:p w:rsidR="00BA6287" w:rsidRPr="001458CB" w:rsidRDefault="001458CB" w:rsidP="00414229">
            <w:pPr>
              <w:pStyle w:val="ac"/>
              <w:ind w:left="0"/>
              <w:jc w:val="center"/>
              <w:rPr>
                <w:sz w:val="20"/>
                <w:szCs w:val="20"/>
              </w:rPr>
            </w:pPr>
            <w:r w:rsidRPr="001458CB">
              <w:rPr>
                <w:rFonts w:ascii="Times New Roman" w:hAnsi="Times New Roman" w:cs="Times New Roman"/>
                <w:sz w:val="20"/>
                <w:szCs w:val="20"/>
              </w:rPr>
              <w:t>r8-test-no-stop</w:t>
            </w:r>
          </w:p>
        </w:tc>
        <w:tc>
          <w:tcPr>
            <w:tcW w:w="1671" w:type="dxa"/>
          </w:tcPr>
          <w:p w:rsidR="00BA6287" w:rsidRPr="001458CB" w:rsidRDefault="001458CB" w:rsidP="00414229">
            <w:pPr>
              <w:pStyle w:val="ac"/>
              <w:ind w:left="0"/>
              <w:jc w:val="center"/>
            </w:pPr>
            <w:r>
              <w:t>58</w:t>
            </w:r>
          </w:p>
        </w:tc>
        <w:tc>
          <w:tcPr>
            <w:tcW w:w="1701" w:type="dxa"/>
          </w:tcPr>
          <w:p w:rsidR="00BA6287" w:rsidRPr="00414229" w:rsidRDefault="00486FEE" w:rsidP="00414229">
            <w:pPr>
              <w:pStyle w:val="ac"/>
              <w:ind w:left="0"/>
              <w:jc w:val="center"/>
            </w:pPr>
            <w:r>
              <w:t>61</w:t>
            </w:r>
            <w:r w:rsidR="001458CB">
              <w:t>.8</w:t>
            </w:r>
          </w:p>
        </w:tc>
        <w:tc>
          <w:tcPr>
            <w:tcW w:w="1762" w:type="dxa"/>
          </w:tcPr>
          <w:p w:rsidR="00BA6287" w:rsidRPr="00414229" w:rsidRDefault="00486FEE" w:rsidP="00414229">
            <w:pPr>
              <w:pStyle w:val="ac"/>
              <w:ind w:left="0"/>
              <w:jc w:val="center"/>
            </w:pPr>
            <w:r>
              <w:t>64</w:t>
            </w:r>
            <w:r w:rsidR="001458CB">
              <w:t>.3</w:t>
            </w:r>
          </w:p>
        </w:tc>
        <w:tc>
          <w:tcPr>
            <w:tcW w:w="1762" w:type="dxa"/>
          </w:tcPr>
          <w:p w:rsidR="00BA6287" w:rsidRPr="00414229" w:rsidRDefault="00486FEE" w:rsidP="00414229">
            <w:pPr>
              <w:pStyle w:val="ac"/>
              <w:ind w:left="0"/>
              <w:jc w:val="center"/>
            </w:pPr>
            <w:r>
              <w:t>65</w:t>
            </w:r>
            <w:r w:rsidR="001458CB">
              <w:t>.9</w:t>
            </w:r>
          </w:p>
        </w:tc>
      </w:tr>
      <w:tr w:rsidR="00BA6287" w:rsidTr="00BA6287">
        <w:tc>
          <w:tcPr>
            <w:tcW w:w="1734" w:type="dxa"/>
          </w:tcPr>
          <w:p w:rsidR="00BA6287" w:rsidRPr="001458CB" w:rsidRDefault="001458CB" w:rsidP="00414229">
            <w:pPr>
              <w:pStyle w:val="ac"/>
              <w:ind w:left="0"/>
              <w:jc w:val="center"/>
              <w:rPr>
                <w:sz w:val="20"/>
                <w:szCs w:val="20"/>
              </w:rPr>
            </w:pPr>
            <w:r w:rsidRPr="001458CB">
              <w:rPr>
                <w:rFonts w:ascii="Times New Roman" w:hAnsi="Times New Roman" w:cs="Times New Roman"/>
                <w:sz w:val="20"/>
                <w:szCs w:val="20"/>
              </w:rPr>
              <w:t>r52-train-no-stop</w:t>
            </w:r>
          </w:p>
        </w:tc>
        <w:tc>
          <w:tcPr>
            <w:tcW w:w="1671" w:type="dxa"/>
          </w:tcPr>
          <w:p w:rsidR="00BA6287" w:rsidRPr="001458CB" w:rsidRDefault="00010179" w:rsidP="00414229">
            <w:pPr>
              <w:pStyle w:val="ac"/>
              <w:ind w:left="0"/>
              <w:jc w:val="center"/>
            </w:pPr>
            <w:r>
              <w:t>65</w:t>
            </w:r>
          </w:p>
        </w:tc>
        <w:tc>
          <w:tcPr>
            <w:tcW w:w="1701" w:type="dxa"/>
          </w:tcPr>
          <w:p w:rsidR="00BA6287" w:rsidRPr="00414229" w:rsidRDefault="00486FEE" w:rsidP="00414229">
            <w:pPr>
              <w:pStyle w:val="ac"/>
              <w:ind w:left="0"/>
              <w:jc w:val="center"/>
            </w:pPr>
            <w:r>
              <w:t>75.1</w:t>
            </w:r>
          </w:p>
        </w:tc>
        <w:tc>
          <w:tcPr>
            <w:tcW w:w="1762" w:type="dxa"/>
          </w:tcPr>
          <w:p w:rsidR="00BA6287" w:rsidRPr="00414229" w:rsidRDefault="00486FEE" w:rsidP="00414229">
            <w:pPr>
              <w:pStyle w:val="ac"/>
              <w:ind w:left="0"/>
              <w:jc w:val="center"/>
            </w:pPr>
            <w:r>
              <w:t>75.3</w:t>
            </w:r>
          </w:p>
        </w:tc>
        <w:tc>
          <w:tcPr>
            <w:tcW w:w="1762" w:type="dxa"/>
          </w:tcPr>
          <w:p w:rsidR="00BA6287" w:rsidRPr="00414229" w:rsidRDefault="00486FEE" w:rsidP="00414229">
            <w:pPr>
              <w:pStyle w:val="ac"/>
              <w:ind w:left="0"/>
              <w:jc w:val="center"/>
            </w:pPr>
            <w:r>
              <w:t>75.6</w:t>
            </w:r>
          </w:p>
        </w:tc>
      </w:tr>
      <w:tr w:rsidR="00BA6287" w:rsidTr="00BA6287">
        <w:tc>
          <w:tcPr>
            <w:tcW w:w="1734" w:type="dxa"/>
          </w:tcPr>
          <w:p w:rsidR="00BA6287" w:rsidRPr="001458CB" w:rsidRDefault="001458CB" w:rsidP="00414229">
            <w:pPr>
              <w:pStyle w:val="ac"/>
              <w:ind w:left="0"/>
              <w:jc w:val="center"/>
              <w:rPr>
                <w:sz w:val="20"/>
                <w:szCs w:val="20"/>
              </w:rPr>
            </w:pPr>
            <w:r w:rsidRPr="001458CB">
              <w:rPr>
                <w:rFonts w:ascii="Times New Roman" w:hAnsi="Times New Roman" w:cs="Times New Roman"/>
                <w:sz w:val="20"/>
                <w:szCs w:val="20"/>
              </w:rPr>
              <w:t>r52-test-no-stop</w:t>
            </w:r>
          </w:p>
        </w:tc>
        <w:tc>
          <w:tcPr>
            <w:tcW w:w="1671" w:type="dxa"/>
          </w:tcPr>
          <w:p w:rsidR="00BA6287" w:rsidRPr="001458CB" w:rsidRDefault="005C2BA0" w:rsidP="00414229">
            <w:pPr>
              <w:pStyle w:val="ac"/>
              <w:ind w:left="0"/>
              <w:jc w:val="center"/>
            </w:pPr>
            <w:r>
              <w:t>62</w:t>
            </w:r>
            <w:r w:rsidR="00D520C2">
              <w:t>.6</w:t>
            </w:r>
          </w:p>
        </w:tc>
        <w:tc>
          <w:tcPr>
            <w:tcW w:w="1701" w:type="dxa"/>
          </w:tcPr>
          <w:p w:rsidR="00BA6287" w:rsidRPr="00414229" w:rsidRDefault="00D520C2" w:rsidP="00414229">
            <w:pPr>
              <w:pStyle w:val="ac"/>
              <w:ind w:left="0"/>
              <w:jc w:val="center"/>
            </w:pPr>
            <w:r>
              <w:t>73.1</w:t>
            </w:r>
          </w:p>
        </w:tc>
        <w:tc>
          <w:tcPr>
            <w:tcW w:w="1762" w:type="dxa"/>
          </w:tcPr>
          <w:p w:rsidR="00BA6287" w:rsidRPr="00414229" w:rsidRDefault="00D520C2" w:rsidP="00414229">
            <w:pPr>
              <w:pStyle w:val="ac"/>
              <w:ind w:left="0"/>
              <w:jc w:val="center"/>
            </w:pPr>
            <w:r>
              <w:t>74.5</w:t>
            </w:r>
          </w:p>
        </w:tc>
        <w:tc>
          <w:tcPr>
            <w:tcW w:w="1762" w:type="dxa"/>
          </w:tcPr>
          <w:p w:rsidR="00BA6287" w:rsidRPr="00414229" w:rsidRDefault="00D520C2" w:rsidP="00414229">
            <w:pPr>
              <w:pStyle w:val="ac"/>
              <w:ind w:left="0"/>
              <w:jc w:val="center"/>
            </w:pPr>
            <w:r>
              <w:t>7</w:t>
            </w:r>
            <w:r w:rsidR="00486FEE">
              <w:t>4</w:t>
            </w:r>
            <w:r>
              <w:t>.2</w:t>
            </w:r>
          </w:p>
        </w:tc>
      </w:tr>
    </w:tbl>
    <w:p w:rsidR="00BA6287" w:rsidRPr="003344DC" w:rsidRDefault="00BA6287" w:rsidP="00414229">
      <w:pPr>
        <w:pStyle w:val="ac"/>
        <w:rPr>
          <w:b/>
        </w:rPr>
      </w:pPr>
    </w:p>
    <w:p w:rsidR="00BA6287" w:rsidRDefault="00BA6287" w:rsidP="00BA6287">
      <w:pPr>
        <w:pStyle w:val="ac"/>
        <w:rPr>
          <w:rFonts w:ascii="Times New Roman" w:hAnsi="Times New Roman" w:cs="Times New Roman"/>
          <w:b/>
          <w:sz w:val="24"/>
          <w:szCs w:val="24"/>
        </w:rPr>
      </w:pPr>
    </w:p>
    <w:p w:rsidR="00817544" w:rsidRDefault="00486FEE" w:rsidP="00486FEE">
      <w:pPr>
        <w:rPr>
          <w:rFonts w:ascii="Times New Roman" w:hAnsi="Times New Roman" w:cs="Times New Roman"/>
          <w:sz w:val="24"/>
          <w:szCs w:val="24"/>
        </w:rPr>
      </w:pPr>
      <w:r>
        <w:rPr>
          <w:rFonts w:ascii="Times New Roman" w:hAnsi="Times New Roman" w:cs="Times New Roman"/>
          <w:sz w:val="24"/>
          <w:szCs w:val="24"/>
        </w:rPr>
        <w:tab/>
        <w:t xml:space="preserve">For the Naïve Bayes classifier, the average accuracy over the 3 test sets is </w:t>
      </w:r>
      <w:r w:rsidR="005C2BA0">
        <w:rPr>
          <w:rFonts w:ascii="Times New Roman" w:hAnsi="Times New Roman" w:cs="Times New Roman"/>
          <w:sz w:val="24"/>
          <w:szCs w:val="24"/>
        </w:rPr>
        <w:t>65</w:t>
      </w:r>
      <w:r>
        <w:rPr>
          <w:rFonts w:ascii="Times New Roman" w:hAnsi="Times New Roman" w:cs="Times New Roman"/>
          <w:sz w:val="24"/>
          <w:szCs w:val="24"/>
        </w:rPr>
        <w:t xml:space="preserve">%. </w:t>
      </w:r>
    </w:p>
    <w:p w:rsidR="00486FEE" w:rsidRDefault="003B2AC7" w:rsidP="00486FEE">
      <w:pPr>
        <w:rPr>
          <w:rFonts w:ascii="Times New Roman" w:hAnsi="Times New Roman" w:cs="Times New Roman"/>
          <w:sz w:val="24"/>
          <w:szCs w:val="24"/>
        </w:rPr>
      </w:pPr>
      <w:r>
        <w:rPr>
          <w:rFonts w:ascii="Times New Roman" w:hAnsi="Times New Roman" w:cs="Times New Roman"/>
          <w:sz w:val="24"/>
          <w:szCs w:val="24"/>
        </w:rPr>
        <w:tab/>
        <w:t xml:space="preserve">For the SVM, </w:t>
      </w:r>
      <w:r w:rsidR="00486FEE">
        <w:rPr>
          <w:rFonts w:ascii="Times New Roman" w:hAnsi="Times New Roman" w:cs="Times New Roman"/>
          <w:sz w:val="24"/>
          <w:szCs w:val="24"/>
        </w:rPr>
        <w:t xml:space="preserve">the </w:t>
      </w:r>
      <w:r w:rsidR="00486FEE">
        <w:rPr>
          <w:rFonts w:ascii="Times New Roman" w:hAnsi="Times New Roman" w:cs="Times New Roman"/>
          <w:sz w:val="24"/>
          <w:szCs w:val="24"/>
        </w:rPr>
        <w:t xml:space="preserve">average accuracy over the 3 test sets is </w:t>
      </w:r>
      <w:r>
        <w:rPr>
          <w:rFonts w:ascii="Times New Roman" w:hAnsi="Times New Roman" w:cs="Times New Roman"/>
          <w:sz w:val="24"/>
          <w:szCs w:val="24"/>
        </w:rPr>
        <w:t>69</w:t>
      </w:r>
      <w:r w:rsidR="00486FEE">
        <w:rPr>
          <w:rFonts w:ascii="Times New Roman" w:hAnsi="Times New Roman" w:cs="Times New Roman"/>
          <w:sz w:val="24"/>
          <w:szCs w:val="24"/>
        </w:rPr>
        <w:t>%.</w:t>
      </w:r>
    </w:p>
    <w:p w:rsidR="002E44F4" w:rsidRDefault="003B2AC7" w:rsidP="003B2AC7">
      <w:pPr>
        <w:ind w:left="720"/>
        <w:rPr>
          <w:rFonts w:ascii="Times New Roman" w:hAnsi="Times New Roman" w:cs="Times New Roman"/>
          <w:sz w:val="24"/>
          <w:szCs w:val="24"/>
        </w:rPr>
      </w:pPr>
      <w:r>
        <w:rPr>
          <w:rFonts w:ascii="Times New Roman" w:hAnsi="Times New Roman" w:cs="Times New Roman"/>
          <w:sz w:val="24"/>
          <w:szCs w:val="24"/>
        </w:rPr>
        <w:t xml:space="preserve">From the accuracy stats, we can see that the SVM performs better than Naïve Bayes. However, when I was doing the experiment, the training time of SVM is noticeable longer than Naïve Bayes. This is not harder to understand, </w:t>
      </w:r>
      <w:r w:rsidR="002E44F4">
        <w:rPr>
          <w:rFonts w:ascii="Times New Roman" w:hAnsi="Times New Roman" w:cs="Times New Roman"/>
          <w:sz w:val="24"/>
          <w:szCs w:val="24"/>
        </w:rPr>
        <w:t xml:space="preserve">the training process of SVM is </w:t>
      </w:r>
      <w:r w:rsidR="002E44F4">
        <w:rPr>
          <w:rFonts w:ascii="Times New Roman" w:hAnsi="Times New Roman" w:cs="Times New Roman"/>
          <w:sz w:val="24"/>
          <w:szCs w:val="24"/>
        </w:rPr>
        <w:lastRenderedPageBreak/>
        <w:t xml:space="preserve">a typical quadratic programming problem, which is more expensive than the linear programming in Naïve Bayes. </w:t>
      </w:r>
    </w:p>
    <w:p w:rsidR="002E44F4" w:rsidRDefault="002E44F4" w:rsidP="002E44F4">
      <w:pPr>
        <w:rPr>
          <w:rFonts w:ascii="Times New Roman" w:hAnsi="Times New Roman" w:cs="Times New Roman"/>
          <w:b/>
          <w:sz w:val="24"/>
          <w:szCs w:val="24"/>
        </w:rPr>
      </w:pPr>
    </w:p>
    <w:p w:rsidR="002E44F4" w:rsidRDefault="002E44F4" w:rsidP="002E44F4">
      <w:pPr>
        <w:rPr>
          <w:rFonts w:ascii="Times New Roman" w:hAnsi="Times New Roman" w:cs="Times New Roman"/>
          <w:b/>
          <w:sz w:val="24"/>
          <w:szCs w:val="24"/>
        </w:rPr>
      </w:pPr>
      <w:r>
        <w:rPr>
          <w:rFonts w:ascii="Times New Roman" w:hAnsi="Times New Roman" w:cs="Times New Roman"/>
          <w:b/>
          <w:sz w:val="24"/>
          <w:szCs w:val="24"/>
        </w:rPr>
        <w:t>V. Conclusions</w:t>
      </w:r>
    </w:p>
    <w:p w:rsidR="002E44F4" w:rsidRDefault="002E44F4" w:rsidP="002E44F4">
      <w:pPr>
        <w:rPr>
          <w:rFonts w:ascii="Times New Roman" w:hAnsi="Times New Roman" w:cs="Times New Roman"/>
          <w:sz w:val="24"/>
          <w:szCs w:val="24"/>
        </w:rPr>
      </w:pPr>
      <w:r>
        <w:rPr>
          <w:rFonts w:ascii="Times New Roman" w:hAnsi="Times New Roman" w:cs="Times New Roman"/>
          <w:sz w:val="24"/>
          <w:szCs w:val="24"/>
        </w:rPr>
        <w:t xml:space="preserve">From the theoretical discuss, </w:t>
      </w:r>
      <w:r w:rsidR="005C2BA0">
        <w:rPr>
          <w:rFonts w:ascii="Times New Roman" w:hAnsi="Times New Roman" w:cs="Times New Roman"/>
          <w:sz w:val="24"/>
          <w:szCs w:val="24"/>
        </w:rPr>
        <w:t xml:space="preserve">we acknowledge the advantage of applying SVM to solve text classification problem. (1) SVM can deal with large input space feature vector. (2) SVM works well in the case that the feature vectors are sparse. </w:t>
      </w:r>
    </w:p>
    <w:p w:rsidR="00094F71" w:rsidRDefault="005C2BA0" w:rsidP="002E44F4">
      <w:pPr>
        <w:rPr>
          <w:rFonts w:ascii="Times New Roman" w:hAnsi="Times New Roman" w:cs="Times New Roman"/>
          <w:sz w:val="24"/>
          <w:szCs w:val="24"/>
        </w:rPr>
      </w:pPr>
      <w:r>
        <w:rPr>
          <w:rFonts w:ascii="Times New Roman" w:hAnsi="Times New Roman" w:cs="Times New Roman"/>
          <w:sz w:val="24"/>
          <w:szCs w:val="24"/>
        </w:rPr>
        <w:t>The experimental results show that the SVM has reasonable good performance compared to Naïve Bayes. And the classifier trained by SVM is more robust. Over the 3 test sets, SVM performed stable in all cases, while Naïve Bayes shows spike in</w:t>
      </w:r>
      <w:r w:rsidR="00094F71">
        <w:rPr>
          <w:rFonts w:ascii="Times New Roman" w:hAnsi="Times New Roman" w:cs="Times New Roman"/>
          <w:sz w:val="24"/>
          <w:szCs w:val="24"/>
        </w:rPr>
        <w:t xml:space="preserve"> r8 data set. </w:t>
      </w:r>
    </w:p>
    <w:p w:rsidR="005C2BA0" w:rsidRDefault="00094F71" w:rsidP="002E44F4">
      <w:pPr>
        <w:rPr>
          <w:rFonts w:ascii="Times New Roman" w:hAnsi="Times New Roman" w:cs="Times New Roman"/>
          <w:sz w:val="24"/>
          <w:szCs w:val="24"/>
        </w:rPr>
      </w:pPr>
      <w:r>
        <w:rPr>
          <w:rFonts w:ascii="Times New Roman" w:hAnsi="Times New Roman" w:cs="Times New Roman"/>
          <w:sz w:val="24"/>
          <w:szCs w:val="24"/>
        </w:rPr>
        <w:t xml:space="preserve">As a conclusion, even though the training process of SVM is expensive compared to Naïve </w:t>
      </w:r>
      <w:r w:rsidR="00A74D25">
        <w:rPr>
          <w:rFonts w:ascii="Times New Roman" w:hAnsi="Times New Roman" w:cs="Times New Roman"/>
          <w:sz w:val="24"/>
          <w:szCs w:val="24"/>
        </w:rPr>
        <w:t>Bayes, SVM is still a good alternative method for text classification, which can provide relatively good and stable performance.</w:t>
      </w:r>
      <w:r w:rsidR="005C2BA0">
        <w:rPr>
          <w:rFonts w:ascii="Times New Roman" w:hAnsi="Times New Roman" w:cs="Times New Roman"/>
          <w:sz w:val="24"/>
          <w:szCs w:val="24"/>
        </w:rPr>
        <w:t xml:space="preserve">   </w:t>
      </w:r>
    </w:p>
    <w:p w:rsidR="006F7E2C" w:rsidRDefault="006F7E2C" w:rsidP="006F7E2C">
      <w:pPr>
        <w:rPr>
          <w:rFonts w:ascii="Times New Roman" w:hAnsi="Times New Roman" w:cs="Times New Roman"/>
          <w:b/>
          <w:sz w:val="24"/>
          <w:szCs w:val="24"/>
        </w:rPr>
      </w:pPr>
    </w:p>
    <w:p w:rsidR="006F7E2C" w:rsidRDefault="006F7E2C" w:rsidP="006F7E2C">
      <w:pPr>
        <w:rPr>
          <w:rFonts w:ascii="Times New Roman" w:hAnsi="Times New Roman" w:cs="Times New Roman"/>
          <w:b/>
          <w:sz w:val="24"/>
          <w:szCs w:val="24"/>
        </w:rPr>
      </w:pPr>
      <w:r>
        <w:rPr>
          <w:rFonts w:ascii="Times New Roman" w:hAnsi="Times New Roman" w:cs="Times New Roman"/>
          <w:b/>
          <w:sz w:val="24"/>
          <w:szCs w:val="24"/>
        </w:rPr>
        <w:t>V</w:t>
      </w:r>
      <w:r>
        <w:rPr>
          <w:rFonts w:ascii="Times New Roman" w:hAnsi="Times New Roman" w:cs="Times New Roman"/>
          <w:b/>
          <w:sz w:val="24"/>
          <w:szCs w:val="24"/>
        </w:rPr>
        <w:t>I</w:t>
      </w:r>
      <w:r>
        <w:rPr>
          <w:rFonts w:ascii="Times New Roman" w:hAnsi="Times New Roman" w:cs="Times New Roman"/>
          <w:b/>
          <w:sz w:val="24"/>
          <w:szCs w:val="24"/>
        </w:rPr>
        <w:t xml:space="preserve">. </w:t>
      </w:r>
      <w:r>
        <w:rPr>
          <w:rFonts w:ascii="Times New Roman" w:hAnsi="Times New Roman" w:cs="Times New Roman"/>
          <w:b/>
          <w:sz w:val="24"/>
          <w:szCs w:val="24"/>
        </w:rPr>
        <w:t>Acknowledgments and References</w:t>
      </w:r>
    </w:p>
    <w:p w:rsidR="006F7E2C" w:rsidRDefault="006F7E2C" w:rsidP="006F7E2C">
      <w:pP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Team member: Yang Zhang</w:t>
      </w:r>
    </w:p>
    <w:p w:rsidR="006F7E2C" w:rsidRPr="006F7E2C" w:rsidRDefault="006F7E2C" w:rsidP="006F7E2C">
      <w:pPr>
        <w:pStyle w:val="ac"/>
        <w:numPr>
          <w:ilvl w:val="0"/>
          <w:numId w:val="6"/>
        </w:numPr>
        <w:rPr>
          <w:rFonts w:ascii="Times New Roman" w:hAnsi="Times New Roman" w:cs="Times New Roman"/>
          <w:sz w:val="24"/>
          <w:szCs w:val="24"/>
        </w:rPr>
      </w:pPr>
      <w:r>
        <w:rPr>
          <w:rFonts w:ascii="Times New Roman" w:hAnsi="Times New Roman" w:cs="Times New Roman"/>
          <w:sz w:val="24"/>
          <w:szCs w:val="24"/>
        </w:rPr>
        <w:t xml:space="preserve">T. </w:t>
      </w:r>
      <w:proofErr w:type="spellStart"/>
      <w:r>
        <w:rPr>
          <w:rFonts w:ascii="Times New Roman" w:hAnsi="Times New Roman" w:cs="Times New Roman"/>
          <w:sz w:val="24"/>
          <w:szCs w:val="24"/>
        </w:rPr>
        <w:t>Joachims</w:t>
      </w:r>
      <w:proofErr w:type="spellEnd"/>
      <w:r>
        <w:rPr>
          <w:rFonts w:ascii="Times New Roman" w:hAnsi="Times New Roman" w:cs="Times New Roman"/>
          <w:sz w:val="24"/>
          <w:szCs w:val="24"/>
        </w:rPr>
        <w:t xml:space="preserve">, </w:t>
      </w:r>
      <w:r w:rsidRPr="006F7E2C">
        <w:rPr>
          <w:rFonts w:ascii="Times New Roman" w:hAnsi="Times New Roman" w:cs="Times New Roman"/>
          <w:i/>
          <w:sz w:val="24"/>
          <w:szCs w:val="24"/>
        </w:rPr>
        <w:t xml:space="preserve">A probabilistic analysis of the </w:t>
      </w:r>
      <w:proofErr w:type="spellStart"/>
      <w:r w:rsidRPr="006F7E2C">
        <w:rPr>
          <w:rFonts w:ascii="Times New Roman" w:hAnsi="Times New Roman" w:cs="Times New Roman"/>
          <w:i/>
          <w:sz w:val="24"/>
          <w:szCs w:val="24"/>
        </w:rPr>
        <w:t>rocchio</w:t>
      </w:r>
      <w:proofErr w:type="spellEnd"/>
      <w:r w:rsidRPr="006F7E2C">
        <w:rPr>
          <w:rFonts w:ascii="Times New Roman" w:hAnsi="Times New Roman" w:cs="Times New Roman"/>
          <w:i/>
          <w:sz w:val="24"/>
          <w:szCs w:val="24"/>
        </w:rPr>
        <w:t xml:space="preserve"> algorithm with </w:t>
      </w:r>
      <w:proofErr w:type="spellStart"/>
      <w:r w:rsidRPr="006F7E2C">
        <w:rPr>
          <w:rFonts w:ascii="Times New Roman" w:hAnsi="Times New Roman" w:cs="Times New Roman"/>
          <w:i/>
          <w:sz w:val="24"/>
          <w:szCs w:val="24"/>
        </w:rPr>
        <w:t>tfidf</w:t>
      </w:r>
      <w:proofErr w:type="spellEnd"/>
      <w:r w:rsidRPr="006F7E2C">
        <w:rPr>
          <w:rFonts w:ascii="Times New Roman" w:hAnsi="Times New Roman" w:cs="Times New Roman"/>
          <w:i/>
          <w:sz w:val="24"/>
          <w:szCs w:val="24"/>
        </w:rPr>
        <w:t xml:space="preserve"> for text categorization.</w:t>
      </w:r>
    </w:p>
    <w:p w:rsidR="006F7E2C" w:rsidRPr="006F7E2C" w:rsidRDefault="006F7E2C" w:rsidP="006F7E2C">
      <w:pPr>
        <w:pStyle w:val="ac"/>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P.Auer</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Warmuth</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Kivinen</w:t>
      </w:r>
      <w:proofErr w:type="spellEnd"/>
      <w:r>
        <w:rPr>
          <w:rFonts w:ascii="Times New Roman" w:hAnsi="Times New Roman" w:cs="Times New Roman"/>
          <w:sz w:val="24"/>
          <w:szCs w:val="24"/>
        </w:rPr>
        <w:t xml:space="preserve">. </w:t>
      </w:r>
      <w:r>
        <w:rPr>
          <w:rFonts w:ascii="Times New Roman" w:hAnsi="Times New Roman" w:cs="Times New Roman"/>
          <w:i/>
          <w:sz w:val="24"/>
          <w:szCs w:val="24"/>
        </w:rPr>
        <w:t xml:space="preserve">The perceptron algorithm vs. window: Linear vs. logarithmic mistake bounds when few input variables are relevant. </w:t>
      </w:r>
    </w:p>
    <w:p w:rsidR="006F7E2C" w:rsidRDefault="008A58A3" w:rsidP="006F7E2C">
      <w:pPr>
        <w:pStyle w:val="ac"/>
        <w:numPr>
          <w:ilvl w:val="0"/>
          <w:numId w:val="6"/>
        </w:numPr>
        <w:rPr>
          <w:rFonts w:ascii="Times New Roman" w:hAnsi="Times New Roman" w:cs="Times New Roman"/>
          <w:sz w:val="24"/>
          <w:szCs w:val="24"/>
        </w:rPr>
      </w:pPr>
      <w:r>
        <w:rPr>
          <w:rFonts w:ascii="Times New Roman" w:hAnsi="Times New Roman" w:cs="Times New Roman"/>
          <w:sz w:val="24"/>
          <w:szCs w:val="24"/>
        </w:rPr>
        <w:t>Data source from</w:t>
      </w:r>
      <w:r w:rsidR="006F7E2C">
        <w:rPr>
          <w:rFonts w:ascii="Times New Roman" w:hAnsi="Times New Roman" w:cs="Times New Roman"/>
          <w:sz w:val="24"/>
          <w:szCs w:val="24"/>
        </w:rPr>
        <w:t xml:space="preserve"> </w:t>
      </w:r>
      <w:r w:rsidR="006F7E2C" w:rsidRPr="006F7E2C">
        <w:rPr>
          <w:rFonts w:ascii="Times New Roman" w:hAnsi="Times New Roman" w:cs="Times New Roman"/>
          <w:i/>
          <w:sz w:val="24"/>
          <w:szCs w:val="24"/>
        </w:rPr>
        <w:t>Israel Institute of Technology</w:t>
      </w:r>
      <w:r w:rsidR="006F7E2C">
        <w:rPr>
          <w:rFonts w:ascii="Times New Roman" w:hAnsi="Times New Roman" w:cs="Times New Roman"/>
          <w:sz w:val="24"/>
          <w:szCs w:val="24"/>
        </w:rPr>
        <w:t xml:space="preserve"> </w:t>
      </w:r>
    </w:p>
    <w:p w:rsidR="006F7E2C" w:rsidRPr="006F7E2C" w:rsidRDefault="006F7E2C" w:rsidP="006F7E2C">
      <w:pPr>
        <w:pStyle w:val="ac"/>
        <w:numPr>
          <w:ilvl w:val="0"/>
          <w:numId w:val="6"/>
        </w:numPr>
        <w:rPr>
          <w:rFonts w:ascii="Times New Roman" w:hAnsi="Times New Roman" w:cs="Times New Roman"/>
          <w:sz w:val="24"/>
          <w:szCs w:val="24"/>
        </w:rPr>
      </w:pPr>
      <w:r>
        <w:rPr>
          <w:rFonts w:ascii="Times New Roman" w:hAnsi="Times New Roman" w:cs="Times New Roman"/>
          <w:sz w:val="24"/>
          <w:szCs w:val="24"/>
        </w:rPr>
        <w:t xml:space="preserve">Weka is open source ware from University of Waikato: </w:t>
      </w:r>
      <w:hyperlink r:id="rId6" w:history="1">
        <w:r w:rsidRPr="008A58A3">
          <w:rPr>
            <w:rStyle w:val="af1"/>
            <w:rFonts w:ascii="Times New Roman" w:hAnsi="Times New Roman" w:cs="Times New Roman"/>
            <w:i/>
            <w:sz w:val="24"/>
            <w:szCs w:val="24"/>
            <w:u w:val="none"/>
          </w:rPr>
          <w:t>http://www.cs.waikato.ac.nz/ml/weka/</w:t>
        </w:r>
      </w:hyperlink>
    </w:p>
    <w:p w:rsidR="008A58A3" w:rsidRDefault="006F7E2C" w:rsidP="006F7E2C">
      <w:pPr>
        <w:pStyle w:val="ac"/>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Libsvm</w:t>
      </w:r>
      <w:proofErr w:type="spellEnd"/>
      <w:r>
        <w:rPr>
          <w:rFonts w:ascii="Times New Roman" w:hAnsi="Times New Roman" w:cs="Times New Roman"/>
          <w:sz w:val="24"/>
          <w:szCs w:val="24"/>
        </w:rPr>
        <w:t xml:space="preserve"> is </w:t>
      </w:r>
      <w:r w:rsidR="008A58A3">
        <w:rPr>
          <w:rFonts w:ascii="Times New Roman" w:hAnsi="Times New Roman" w:cs="Times New Roman"/>
          <w:sz w:val="24"/>
          <w:szCs w:val="24"/>
        </w:rPr>
        <w:t xml:space="preserve">open source library from </w:t>
      </w:r>
      <w:proofErr w:type="spellStart"/>
      <w:r w:rsidR="008A58A3">
        <w:rPr>
          <w:rFonts w:ascii="Times New Roman" w:hAnsi="Times New Roman" w:cs="Times New Roman"/>
          <w:sz w:val="24"/>
          <w:szCs w:val="24"/>
        </w:rPr>
        <w:t>Chih</w:t>
      </w:r>
      <w:proofErr w:type="spellEnd"/>
      <w:r w:rsidR="008A58A3">
        <w:rPr>
          <w:rFonts w:ascii="Times New Roman" w:hAnsi="Times New Roman" w:cs="Times New Roman"/>
          <w:sz w:val="24"/>
          <w:szCs w:val="24"/>
        </w:rPr>
        <w:t xml:space="preserve">-Chung Chang and </w:t>
      </w:r>
      <w:proofErr w:type="spellStart"/>
      <w:r w:rsidR="008A58A3">
        <w:rPr>
          <w:rFonts w:ascii="Times New Roman" w:hAnsi="Times New Roman" w:cs="Times New Roman"/>
          <w:sz w:val="24"/>
          <w:szCs w:val="24"/>
        </w:rPr>
        <w:t>Chih</w:t>
      </w:r>
      <w:proofErr w:type="spellEnd"/>
      <w:r w:rsidR="008A58A3">
        <w:rPr>
          <w:rFonts w:ascii="Times New Roman" w:hAnsi="Times New Roman" w:cs="Times New Roman"/>
          <w:sz w:val="24"/>
          <w:szCs w:val="24"/>
        </w:rPr>
        <w:t>-Jen Lin:</w:t>
      </w:r>
    </w:p>
    <w:p w:rsidR="006F7E2C" w:rsidRPr="008A58A3" w:rsidRDefault="00CB14BD" w:rsidP="008A58A3">
      <w:pPr>
        <w:pStyle w:val="ac"/>
        <w:rPr>
          <w:rFonts w:ascii="Times New Roman" w:hAnsi="Times New Roman" w:cs="Times New Roman"/>
          <w:i/>
          <w:sz w:val="24"/>
          <w:szCs w:val="24"/>
        </w:rPr>
      </w:pPr>
      <w:hyperlink r:id="rId7" w:history="1">
        <w:r w:rsidR="008A58A3" w:rsidRPr="00CB14BD">
          <w:rPr>
            <w:rStyle w:val="af1"/>
            <w:rFonts w:ascii="Times New Roman" w:hAnsi="Times New Roman" w:cs="Times New Roman"/>
            <w:sz w:val="24"/>
            <w:szCs w:val="24"/>
          </w:rPr>
          <w:t>http://www.csie.ntu.edu.tw/~cjlin/libsvm/</w:t>
        </w:r>
      </w:hyperlink>
      <w:r w:rsidR="008A58A3" w:rsidRPr="008A58A3">
        <w:rPr>
          <w:rFonts w:ascii="Times New Roman" w:hAnsi="Times New Roman" w:cs="Times New Roman"/>
          <w:i/>
          <w:sz w:val="24"/>
          <w:szCs w:val="24"/>
        </w:rPr>
        <w:t xml:space="preserve"> </w:t>
      </w:r>
    </w:p>
    <w:p w:rsidR="006F7E2C" w:rsidRDefault="006F7E2C" w:rsidP="002E44F4">
      <w:pPr>
        <w:rPr>
          <w:rFonts w:ascii="Times New Roman" w:hAnsi="Times New Roman" w:cs="Times New Roman"/>
          <w:sz w:val="24"/>
          <w:szCs w:val="24"/>
        </w:rPr>
      </w:pPr>
      <w:bookmarkStart w:id="0" w:name="_GoBack"/>
      <w:bookmarkEnd w:id="0"/>
    </w:p>
    <w:p w:rsidR="003B2AC7" w:rsidRDefault="002E44F4" w:rsidP="003B2AC7">
      <w:pPr>
        <w:ind w:left="720"/>
        <w:rPr>
          <w:rFonts w:ascii="Times New Roman" w:hAnsi="Times New Roman" w:cs="Times New Roman"/>
          <w:sz w:val="24"/>
          <w:szCs w:val="24"/>
        </w:rPr>
      </w:pPr>
      <w:r>
        <w:rPr>
          <w:rFonts w:ascii="Times New Roman" w:hAnsi="Times New Roman" w:cs="Times New Roman"/>
          <w:sz w:val="24"/>
          <w:szCs w:val="24"/>
        </w:rPr>
        <w:t xml:space="preserve">  </w:t>
      </w:r>
    </w:p>
    <w:p w:rsidR="00486FEE" w:rsidRDefault="00486FEE" w:rsidP="00486FEE">
      <w:pPr>
        <w:rPr>
          <w:rFonts w:ascii="Times New Roman" w:hAnsi="Times New Roman" w:cs="Times New Roman"/>
          <w:sz w:val="24"/>
          <w:szCs w:val="24"/>
        </w:rPr>
      </w:pPr>
    </w:p>
    <w:p w:rsidR="00486FEE" w:rsidRPr="00414229" w:rsidRDefault="00486FEE" w:rsidP="00486FEE">
      <w:pPr>
        <w:rPr>
          <w:b/>
        </w:rPr>
      </w:pPr>
    </w:p>
    <w:p w:rsidR="00B7799E" w:rsidRPr="00414229" w:rsidRDefault="00B7799E" w:rsidP="00414229">
      <w:pPr>
        <w:pStyle w:val="ac"/>
        <w:rPr>
          <w:rFonts w:ascii="Times New Roman" w:hAnsi="Times New Roman" w:cs="Times New Roman"/>
          <w:sz w:val="24"/>
          <w:szCs w:val="24"/>
        </w:rPr>
      </w:pPr>
    </w:p>
    <w:p w:rsidR="00B7799E" w:rsidRDefault="00B7799E" w:rsidP="00B7799E">
      <w:pPr>
        <w:rPr>
          <w:rFonts w:ascii="Times New Roman" w:hAnsi="Times New Roman" w:cs="Times New Roman"/>
          <w:b/>
          <w:sz w:val="24"/>
          <w:szCs w:val="24"/>
        </w:rPr>
      </w:pPr>
    </w:p>
    <w:p w:rsidR="00B7799E" w:rsidRDefault="00B7799E" w:rsidP="00967D2F">
      <w:pPr>
        <w:rPr>
          <w:sz w:val="24"/>
          <w:szCs w:val="24"/>
        </w:rPr>
      </w:pPr>
    </w:p>
    <w:p w:rsidR="00967D2F" w:rsidRPr="00967D2F" w:rsidRDefault="00967D2F" w:rsidP="00967D2F">
      <w:pPr>
        <w:rPr>
          <w:sz w:val="24"/>
          <w:szCs w:val="24"/>
        </w:rPr>
      </w:pPr>
    </w:p>
    <w:p w:rsidR="00967D2F" w:rsidRPr="00967D2F" w:rsidRDefault="00846C83" w:rsidP="00967D2F">
      <w:pPr>
        <w:rPr>
          <w:b/>
          <w:sz w:val="24"/>
          <w:szCs w:val="24"/>
        </w:rPr>
      </w:pPr>
      <w:r>
        <w:rPr>
          <w:b/>
          <w:sz w:val="24"/>
          <w:szCs w:val="24"/>
        </w:rPr>
        <w:lastRenderedPageBreak/>
        <w:t xml:space="preserve"> </w:t>
      </w:r>
    </w:p>
    <w:sectPr w:rsidR="00967D2F" w:rsidRPr="00967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F4B0E"/>
    <w:multiLevelType w:val="hybridMultilevel"/>
    <w:tmpl w:val="18CCC68A"/>
    <w:lvl w:ilvl="0" w:tplc="BCFA6578">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222A7"/>
    <w:multiLevelType w:val="hybridMultilevel"/>
    <w:tmpl w:val="ECDA2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87804"/>
    <w:multiLevelType w:val="hybridMultilevel"/>
    <w:tmpl w:val="9F9253CE"/>
    <w:lvl w:ilvl="0" w:tplc="77C428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1670DD"/>
    <w:multiLevelType w:val="hybridMultilevel"/>
    <w:tmpl w:val="9B188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EA0E3E"/>
    <w:multiLevelType w:val="hybridMultilevel"/>
    <w:tmpl w:val="C1C8BA6C"/>
    <w:lvl w:ilvl="0" w:tplc="D67CD8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512EAF"/>
    <w:multiLevelType w:val="hybridMultilevel"/>
    <w:tmpl w:val="7C96EE14"/>
    <w:lvl w:ilvl="0" w:tplc="A3F6B7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20C"/>
    <w:rsid w:val="00010179"/>
    <w:rsid w:val="00024A19"/>
    <w:rsid w:val="00043866"/>
    <w:rsid w:val="00094F71"/>
    <w:rsid w:val="000B6223"/>
    <w:rsid w:val="001458CB"/>
    <w:rsid w:val="001708F8"/>
    <w:rsid w:val="00234509"/>
    <w:rsid w:val="0024742A"/>
    <w:rsid w:val="0026298B"/>
    <w:rsid w:val="00282329"/>
    <w:rsid w:val="002E44F4"/>
    <w:rsid w:val="00350F7F"/>
    <w:rsid w:val="003B2AC7"/>
    <w:rsid w:val="0040562F"/>
    <w:rsid w:val="00414229"/>
    <w:rsid w:val="00486FEE"/>
    <w:rsid w:val="005156C9"/>
    <w:rsid w:val="005C2BA0"/>
    <w:rsid w:val="006C6943"/>
    <w:rsid w:val="006D5035"/>
    <w:rsid w:val="006F5175"/>
    <w:rsid w:val="006F7E2C"/>
    <w:rsid w:val="007A2433"/>
    <w:rsid w:val="00817544"/>
    <w:rsid w:val="00846C83"/>
    <w:rsid w:val="008A58A3"/>
    <w:rsid w:val="008B3AE3"/>
    <w:rsid w:val="00967D2F"/>
    <w:rsid w:val="0097698F"/>
    <w:rsid w:val="00995E8A"/>
    <w:rsid w:val="009D2674"/>
    <w:rsid w:val="00A74D25"/>
    <w:rsid w:val="00AA6D22"/>
    <w:rsid w:val="00B65420"/>
    <w:rsid w:val="00B7799E"/>
    <w:rsid w:val="00BA6287"/>
    <w:rsid w:val="00CB14BD"/>
    <w:rsid w:val="00D520C2"/>
    <w:rsid w:val="00D74B1A"/>
    <w:rsid w:val="00DF2334"/>
    <w:rsid w:val="00E44840"/>
    <w:rsid w:val="00E5220C"/>
    <w:rsid w:val="00FE55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39CF"/>
  <w15:chartTrackingRefBased/>
  <w15:docId w15:val="{8EBFD959-43CF-41FA-9675-72103CF2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967D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67D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67D2F"/>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967D2F"/>
    <w:rPr>
      <w:rFonts w:asciiTheme="majorHAnsi" w:eastAsiaTheme="majorEastAsia" w:hAnsiTheme="majorHAnsi" w:cstheme="majorBidi"/>
      <w:color w:val="2E74B5" w:themeColor="accent1" w:themeShade="BF"/>
      <w:sz w:val="32"/>
      <w:szCs w:val="32"/>
    </w:rPr>
  </w:style>
  <w:style w:type="paragraph" w:styleId="a5">
    <w:name w:val="Balloon Text"/>
    <w:basedOn w:val="a"/>
    <w:link w:val="a6"/>
    <w:uiPriority w:val="99"/>
    <w:semiHidden/>
    <w:unhideWhenUsed/>
    <w:rsid w:val="00AA6D22"/>
    <w:pPr>
      <w:spacing w:after="0" w:line="240" w:lineRule="auto"/>
    </w:pPr>
    <w:rPr>
      <w:rFonts w:ascii="Microsoft YaHei UI" w:eastAsia="Microsoft YaHei UI"/>
      <w:sz w:val="18"/>
      <w:szCs w:val="18"/>
    </w:rPr>
  </w:style>
  <w:style w:type="character" w:customStyle="1" w:styleId="a6">
    <w:name w:val="批注框文本 字符"/>
    <w:basedOn w:val="a0"/>
    <w:link w:val="a5"/>
    <w:uiPriority w:val="99"/>
    <w:semiHidden/>
    <w:rsid w:val="00AA6D22"/>
    <w:rPr>
      <w:rFonts w:ascii="Microsoft YaHei UI" w:eastAsia="Microsoft YaHei UI"/>
      <w:sz w:val="18"/>
      <w:szCs w:val="18"/>
    </w:rPr>
  </w:style>
  <w:style w:type="character" w:styleId="a7">
    <w:name w:val="annotation reference"/>
    <w:basedOn w:val="a0"/>
    <w:uiPriority w:val="99"/>
    <w:semiHidden/>
    <w:unhideWhenUsed/>
    <w:rsid w:val="00AA6D22"/>
    <w:rPr>
      <w:sz w:val="16"/>
      <w:szCs w:val="16"/>
    </w:rPr>
  </w:style>
  <w:style w:type="paragraph" w:styleId="a8">
    <w:name w:val="annotation text"/>
    <w:basedOn w:val="a"/>
    <w:link w:val="a9"/>
    <w:uiPriority w:val="99"/>
    <w:semiHidden/>
    <w:unhideWhenUsed/>
    <w:rsid w:val="00AA6D22"/>
    <w:pPr>
      <w:spacing w:line="240" w:lineRule="auto"/>
    </w:pPr>
    <w:rPr>
      <w:sz w:val="20"/>
      <w:szCs w:val="20"/>
    </w:rPr>
  </w:style>
  <w:style w:type="character" w:customStyle="1" w:styleId="a9">
    <w:name w:val="批注文字 字符"/>
    <w:basedOn w:val="a0"/>
    <w:link w:val="a8"/>
    <w:uiPriority w:val="99"/>
    <w:semiHidden/>
    <w:rsid w:val="00AA6D22"/>
    <w:rPr>
      <w:sz w:val="20"/>
      <w:szCs w:val="20"/>
    </w:rPr>
  </w:style>
  <w:style w:type="paragraph" w:styleId="aa">
    <w:name w:val="annotation subject"/>
    <w:basedOn w:val="a8"/>
    <w:next w:val="a8"/>
    <w:link w:val="ab"/>
    <w:uiPriority w:val="99"/>
    <w:semiHidden/>
    <w:unhideWhenUsed/>
    <w:rsid w:val="00AA6D22"/>
    <w:rPr>
      <w:b/>
      <w:bCs/>
    </w:rPr>
  </w:style>
  <w:style w:type="character" w:customStyle="1" w:styleId="ab">
    <w:name w:val="批注主题 字符"/>
    <w:basedOn w:val="a9"/>
    <w:link w:val="aa"/>
    <w:uiPriority w:val="99"/>
    <w:semiHidden/>
    <w:rsid w:val="00AA6D22"/>
    <w:rPr>
      <w:b/>
      <w:bCs/>
      <w:sz w:val="20"/>
      <w:szCs w:val="20"/>
    </w:rPr>
  </w:style>
  <w:style w:type="paragraph" w:styleId="ac">
    <w:name w:val="List Paragraph"/>
    <w:basedOn w:val="a"/>
    <w:uiPriority w:val="34"/>
    <w:qFormat/>
    <w:rsid w:val="0026298B"/>
    <w:pPr>
      <w:ind w:left="720"/>
      <w:contextualSpacing/>
    </w:pPr>
  </w:style>
  <w:style w:type="paragraph" w:styleId="ad">
    <w:name w:val="Subtitle"/>
    <w:basedOn w:val="a"/>
    <w:next w:val="a"/>
    <w:link w:val="ae"/>
    <w:uiPriority w:val="11"/>
    <w:qFormat/>
    <w:rsid w:val="00817544"/>
    <w:pPr>
      <w:numPr>
        <w:ilvl w:val="1"/>
      </w:numPr>
    </w:pPr>
    <w:rPr>
      <w:color w:val="5A5A5A" w:themeColor="text1" w:themeTint="A5"/>
      <w:spacing w:val="15"/>
    </w:rPr>
  </w:style>
  <w:style w:type="character" w:customStyle="1" w:styleId="ae">
    <w:name w:val="副标题 字符"/>
    <w:basedOn w:val="a0"/>
    <w:link w:val="ad"/>
    <w:uiPriority w:val="11"/>
    <w:rsid w:val="00817544"/>
    <w:rPr>
      <w:color w:val="5A5A5A" w:themeColor="text1" w:themeTint="A5"/>
      <w:spacing w:val="15"/>
    </w:rPr>
  </w:style>
  <w:style w:type="table" w:styleId="af">
    <w:name w:val="Table Grid"/>
    <w:basedOn w:val="a1"/>
    <w:uiPriority w:val="39"/>
    <w:rsid w:val="00BA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Revision"/>
    <w:hidden/>
    <w:uiPriority w:val="99"/>
    <w:semiHidden/>
    <w:rsid w:val="00414229"/>
    <w:pPr>
      <w:spacing w:after="0" w:line="240" w:lineRule="auto"/>
    </w:pPr>
  </w:style>
  <w:style w:type="character" w:styleId="af1">
    <w:name w:val="Hyperlink"/>
    <w:basedOn w:val="a0"/>
    <w:uiPriority w:val="99"/>
    <w:unhideWhenUsed/>
    <w:rsid w:val="006F7E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ie.ntu.edu.tw/~cjlin/libsvm/%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waikato.ac.nz/ml/weka/"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5</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zhy9036@yahoo.com</cp:lastModifiedBy>
  <cp:revision>9</cp:revision>
  <dcterms:created xsi:type="dcterms:W3CDTF">2016-12-07T03:25:00Z</dcterms:created>
  <dcterms:modified xsi:type="dcterms:W3CDTF">2016-12-10T04:31:00Z</dcterms:modified>
</cp:coreProperties>
</file>